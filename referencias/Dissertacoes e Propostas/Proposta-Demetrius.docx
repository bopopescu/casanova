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C4AC07B" w14:textId="77777777" w:rsidR="00224B11" w:rsidRPr="004C73F9" w:rsidRDefault="00224B11">
      <w:pPr>
        <w:spacing w:before="240"/>
        <w:ind w:left="159"/>
        <w:rPr>
          <w:rFonts w:ascii="Courier" w:hAnsi="Courier"/>
          <w:b/>
          <w:position w:val="52"/>
        </w:rPr>
      </w:pPr>
    </w:p>
    <w:p w14:paraId="0AC726B9" w14:textId="77777777" w:rsidR="00224B11" w:rsidRPr="004C73F9" w:rsidRDefault="00224B11">
      <w:pPr>
        <w:spacing w:before="240"/>
        <w:ind w:left="159"/>
        <w:rPr>
          <w:rFonts w:ascii="Lucida Grande" w:hAnsi="Lucida Grande"/>
          <w:b/>
          <w:sz w:val="254"/>
        </w:rPr>
      </w:pPr>
      <w:r w:rsidRPr="004C73F9">
        <w:rPr>
          <w:rFonts w:ascii="Times New Roman Bold" w:hAnsi="Times New Roman Bold"/>
          <w:position w:val="52"/>
          <w:sz w:val="254"/>
        </w:rPr>
        <w:t>PUC</w:t>
      </w:r>
    </w:p>
    <w:p w14:paraId="15253A63" w14:textId="77777777" w:rsidR="00224B11" w:rsidRPr="004C73F9" w:rsidRDefault="00224B11">
      <w:pPr>
        <w:pStyle w:val="Titulocapa"/>
        <w:rPr>
          <w:lang w:val="pt-BR"/>
        </w:rPr>
      </w:pPr>
    </w:p>
    <w:p w14:paraId="503D9DC3" w14:textId="77777777" w:rsidR="00224B11" w:rsidRPr="004C73F9" w:rsidRDefault="00224B11">
      <w:pPr>
        <w:pStyle w:val="Titulocapa"/>
        <w:rPr>
          <w:lang w:val="pt-BR"/>
        </w:rPr>
      </w:pPr>
    </w:p>
    <w:p w14:paraId="66DA2BB6" w14:textId="77777777" w:rsidR="00224B11" w:rsidRPr="004C73F9" w:rsidRDefault="00224B11">
      <w:pPr>
        <w:pStyle w:val="Titulocapa"/>
        <w:rPr>
          <w:lang w:val="pt-BR"/>
        </w:rPr>
      </w:pPr>
    </w:p>
    <w:p w14:paraId="5ACBD835" w14:textId="77777777" w:rsidR="00224B11" w:rsidRPr="004C73F9" w:rsidRDefault="00224B11">
      <w:pPr>
        <w:pStyle w:val="Titulocapa"/>
        <w:rPr>
          <w:lang w:val="pt-BR"/>
        </w:rPr>
      </w:pPr>
      <w:r w:rsidRPr="004C73F9">
        <w:rPr>
          <w:lang w:val="pt-BR"/>
        </w:rPr>
        <w:t>INF3006 – Exame de proposta de dissertação</w:t>
      </w:r>
    </w:p>
    <w:p w14:paraId="59324317" w14:textId="77777777" w:rsidR="00224B11" w:rsidRPr="004C73F9" w:rsidRDefault="00224B11">
      <w:pPr>
        <w:pStyle w:val="Titulocapa"/>
        <w:rPr>
          <w:lang w:val="pt-BR"/>
        </w:rPr>
      </w:pPr>
    </w:p>
    <w:p w14:paraId="7844C163" w14:textId="17DCA9B0" w:rsidR="00224B11" w:rsidRPr="004C73F9" w:rsidRDefault="008D61C5">
      <w:pPr>
        <w:pStyle w:val="Ttulocapaartigo"/>
        <w:rPr>
          <w:lang w:val="pt-BR"/>
        </w:rPr>
      </w:pPr>
      <w:r w:rsidRPr="004C73F9">
        <w:rPr>
          <w:lang w:val="pt-BR"/>
        </w:rPr>
        <w:t xml:space="preserve">Sistema de recomendação </w:t>
      </w:r>
      <w:r w:rsidR="006208FC">
        <w:rPr>
          <w:lang w:val="pt-BR"/>
        </w:rPr>
        <w:t xml:space="preserve">para suporte </w:t>
      </w:r>
      <w:r w:rsidR="00666914" w:rsidRPr="004C73F9">
        <w:rPr>
          <w:lang w:val="pt-BR"/>
        </w:rPr>
        <w:t xml:space="preserve">a produção </w:t>
      </w:r>
      <w:r w:rsidR="00224B11" w:rsidRPr="004C73F9">
        <w:rPr>
          <w:lang w:val="pt-BR"/>
        </w:rPr>
        <w:t xml:space="preserve">de artigos do portal </w:t>
      </w:r>
      <w:r w:rsidR="00CA4C6B" w:rsidRPr="004C73F9">
        <w:rPr>
          <w:lang w:val="pt-BR"/>
        </w:rPr>
        <w:t>techtudo</w:t>
      </w:r>
    </w:p>
    <w:p w14:paraId="00BBF2B9" w14:textId="77777777" w:rsidR="00224B11" w:rsidRPr="004C73F9" w:rsidRDefault="00224B11">
      <w:pPr>
        <w:pStyle w:val="Ttulocapaartigo"/>
        <w:rPr>
          <w:lang w:val="pt-BR"/>
        </w:rPr>
      </w:pPr>
    </w:p>
    <w:p w14:paraId="455B4B25" w14:textId="77777777" w:rsidR="00224B11" w:rsidRPr="004C73F9" w:rsidRDefault="00224B11">
      <w:pPr>
        <w:pStyle w:val="Titulocapa"/>
        <w:rPr>
          <w:lang w:val="pt-BR"/>
        </w:rPr>
      </w:pPr>
    </w:p>
    <w:p w14:paraId="5A5E9D2A" w14:textId="77777777" w:rsidR="00224B11" w:rsidRPr="004C73F9" w:rsidRDefault="00224B11">
      <w:pPr>
        <w:pStyle w:val="Ttulocapaautor"/>
        <w:rPr>
          <w:lang w:val="pt-BR"/>
        </w:rPr>
      </w:pPr>
      <w:r w:rsidRPr="004C73F9">
        <w:rPr>
          <w:lang w:val="pt-BR"/>
        </w:rPr>
        <w:t>Demetr</w:t>
      </w:r>
      <w:r w:rsidR="00221F53">
        <w:rPr>
          <w:noProof/>
          <w:lang w:val="pt-BR"/>
        </w:rPr>
        <w:pict w14:anchorId="2A8DEFEC">
          <v:rect id="Rectangle 2" o:spid="_x0000_s1026" style="position:absolute;left:0;text-align:left;margin-left:87.95pt;margin-top:63.15pt;width:150.25pt;height:180pt;z-index:251657216;visibility:visible;mso-wrap-distance-left:0;mso-wrap-distance-right:0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" stroked="f" strokeweight="1pt">
            <v:path arrowok="t"/>
            <v:textbox inset="0,0,0,0">
              <w:txbxContent>
                <w:p w14:paraId="7CD70EEE" w14:textId="77777777" w:rsidR="00A8512F" w:rsidRDefault="00A8512F">
                  <w:pPr>
                    <w:rPr>
                      <w:rFonts w:ascii="Times New Roman" w:eastAsia="Times New Roman" w:hAnsi="Times New Roman"/>
                      <w:color w:val="auto"/>
                      <w:sz w:val="20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02761AAF" wp14:editId="07EA67BF">
                        <wp:extent cx="1897380" cy="2247265"/>
                        <wp:effectExtent l="0" t="0" r="7620" b="0"/>
                        <wp:docPr id="6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7380" cy="22472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rect>
        </w:pict>
      </w:r>
      <w:r w:rsidRPr="004C73F9">
        <w:rPr>
          <w:lang w:val="pt-BR"/>
        </w:rPr>
        <w:t>ius Costa Rapello</w:t>
      </w:r>
    </w:p>
    <w:p w14:paraId="7AC02793" w14:textId="77777777" w:rsidR="00224B11" w:rsidRPr="000C266F" w:rsidRDefault="00224B11">
      <w:pPr>
        <w:pStyle w:val="Titulocapa"/>
        <w:rPr>
          <w:lang w:val="pt-BR"/>
        </w:rPr>
      </w:pPr>
    </w:p>
    <w:p w14:paraId="38BB3202" w14:textId="77777777" w:rsidR="00224B11" w:rsidRPr="000C266F" w:rsidRDefault="00224B11">
      <w:pPr>
        <w:pStyle w:val="Titulocapa"/>
        <w:rPr>
          <w:lang w:val="pt-BR"/>
        </w:rPr>
      </w:pPr>
    </w:p>
    <w:p w14:paraId="007A3718" w14:textId="77777777" w:rsidR="00224B11" w:rsidRPr="000C266F" w:rsidRDefault="00224B11">
      <w:pPr>
        <w:pStyle w:val="Titulocapa"/>
        <w:rPr>
          <w:lang w:val="pt-BR"/>
        </w:rPr>
      </w:pPr>
      <w:r w:rsidRPr="000C266F">
        <w:rPr>
          <w:lang w:val="pt-BR"/>
        </w:rPr>
        <w:t>Departamento de Informática</w:t>
      </w:r>
    </w:p>
    <w:p w14:paraId="6BA04851" w14:textId="77777777" w:rsidR="00224B11" w:rsidRPr="000C266F" w:rsidRDefault="00224B11">
      <w:pPr>
        <w:pStyle w:val="Titulocapa"/>
        <w:rPr>
          <w:lang w:val="pt-BR"/>
        </w:rPr>
      </w:pPr>
    </w:p>
    <w:p w14:paraId="7F0338E5" w14:textId="77777777" w:rsidR="00224B11" w:rsidRPr="000C266F" w:rsidRDefault="00224B11">
      <w:pPr>
        <w:pStyle w:val="Titulocapauniversidade"/>
        <w:rPr>
          <w:lang w:val="pt-BR"/>
        </w:rPr>
      </w:pPr>
    </w:p>
    <w:p w14:paraId="39AA9D1B" w14:textId="77777777" w:rsidR="00224B11" w:rsidRPr="000C266F" w:rsidRDefault="00224B11">
      <w:pPr>
        <w:pStyle w:val="Titulocapauniversidade"/>
        <w:rPr>
          <w:lang w:val="pt-BR"/>
        </w:rPr>
      </w:pPr>
      <w:r w:rsidRPr="000C266F">
        <w:rPr>
          <w:lang w:val="pt-BR"/>
        </w:rPr>
        <w:t>PONTIFÍCIA UNIVERSIDADE CATÓLICA DO RIO DE JANEIRO</w:t>
      </w:r>
    </w:p>
    <w:p w14:paraId="6159EEA5" w14:textId="77777777" w:rsidR="00224B11" w:rsidRPr="000C266F" w:rsidRDefault="00224B11">
      <w:pPr>
        <w:pStyle w:val="Titulocapauniversidade"/>
        <w:rPr>
          <w:lang w:val="pt-BR"/>
        </w:rPr>
      </w:pPr>
      <w:r w:rsidRPr="000C266F">
        <w:rPr>
          <w:lang w:val="pt-BR"/>
        </w:rPr>
        <w:t>RUA MARQUÊS DE SÃO VICENTE, 225 - CEP 22453-900</w:t>
      </w:r>
    </w:p>
    <w:p w14:paraId="522527FA" w14:textId="77777777" w:rsidR="00224B11" w:rsidRPr="000C266F" w:rsidRDefault="00224B11">
      <w:pPr>
        <w:pStyle w:val="Titulocapauniversidade"/>
        <w:rPr>
          <w:lang w:val="pt-BR"/>
        </w:rPr>
      </w:pPr>
      <w:r w:rsidRPr="000C266F">
        <w:rPr>
          <w:lang w:val="pt-BR"/>
        </w:rPr>
        <w:t>RIO DE JANEIRO - BRASIL</w:t>
      </w:r>
    </w:p>
    <w:p w14:paraId="767B7B35" w14:textId="77777777" w:rsidR="00224B11" w:rsidRPr="000C266F" w:rsidRDefault="00224B11"/>
    <w:p w14:paraId="7A3294D7" w14:textId="77777777" w:rsidR="00224B11" w:rsidRPr="000C266F" w:rsidRDefault="00224B11">
      <w:pPr>
        <w:pStyle w:val="FreeForm"/>
        <w:rPr>
          <w:lang w:val="pt-BR"/>
        </w:rPr>
        <w:sectPr w:rsidR="00224B11" w:rsidRPr="000C266F">
          <w:footerReference w:type="even" r:id="rId9"/>
          <w:footerReference w:type="default" r:id="rId10"/>
          <w:type w:val="oddPage"/>
          <w:pgSz w:w="11900" w:h="16840"/>
          <w:pgMar w:top="1418" w:right="1701" w:bottom="1418" w:left="1701" w:header="720" w:footer="720" w:gutter="0"/>
          <w:pgNumType w:start="1"/>
          <w:cols w:space="720"/>
          <w:titlePg/>
        </w:sectPr>
      </w:pPr>
    </w:p>
    <w:p w14:paraId="0184EE3A" w14:textId="77777777" w:rsidR="00224B11" w:rsidRPr="000C266F" w:rsidRDefault="00224B11">
      <w:pPr>
        <w:pStyle w:val="Titulorostocabecalho"/>
        <w:tabs>
          <w:tab w:val="clear" w:pos="8505"/>
          <w:tab w:val="right" w:pos="8478"/>
        </w:tabs>
        <w:rPr>
          <w:lang w:val="pt-BR"/>
        </w:rPr>
      </w:pPr>
      <w:r w:rsidRPr="000C266F">
        <w:rPr>
          <w:lang w:val="pt-BR"/>
        </w:rPr>
        <w:lastRenderedPageBreak/>
        <w:t>Proposta de dissertação</w:t>
      </w:r>
    </w:p>
    <w:p w14:paraId="63B3CCC2" w14:textId="77777777" w:rsidR="00224B11" w:rsidRPr="000C266F" w:rsidRDefault="00224B11"/>
    <w:p w14:paraId="03C31655" w14:textId="77777777" w:rsidR="00224B11" w:rsidRPr="000C266F" w:rsidRDefault="00224B11"/>
    <w:p w14:paraId="6E3C7060" w14:textId="77777777" w:rsidR="00224B11" w:rsidRPr="000C266F" w:rsidRDefault="00224B11"/>
    <w:p w14:paraId="1FB0073E" w14:textId="77777777" w:rsidR="00224B11" w:rsidRPr="000C266F" w:rsidRDefault="00224B11"/>
    <w:p w14:paraId="3F128C72" w14:textId="77777777" w:rsidR="00224B11" w:rsidRPr="000C266F" w:rsidRDefault="00224B11"/>
    <w:p w14:paraId="45A2D0B9" w14:textId="77777777" w:rsidR="00224B11" w:rsidRPr="000C266F" w:rsidRDefault="00224B11"/>
    <w:p w14:paraId="122E24D9" w14:textId="77777777" w:rsidR="00224B11" w:rsidRPr="000C266F" w:rsidRDefault="00224B11"/>
    <w:p w14:paraId="0F4851EE" w14:textId="77777777" w:rsidR="00224B11" w:rsidRPr="000C266F" w:rsidRDefault="00224B11"/>
    <w:p w14:paraId="647BDAAB" w14:textId="77777777" w:rsidR="00224B11" w:rsidRPr="000C266F" w:rsidRDefault="00224B11"/>
    <w:p w14:paraId="7E80CFB3" w14:textId="77777777" w:rsidR="00224B11" w:rsidRPr="000C266F" w:rsidRDefault="00224B11"/>
    <w:p w14:paraId="2EACF05A" w14:textId="7DB53F47" w:rsidR="00224B11" w:rsidRPr="000C266F" w:rsidRDefault="00666914">
      <w:pPr>
        <w:pStyle w:val="Titulorostoartigo"/>
        <w:spacing w:line="288" w:lineRule="auto"/>
        <w:rPr>
          <w:sz w:val="40"/>
          <w:lang w:val="pt-BR"/>
        </w:rPr>
      </w:pPr>
      <w:r w:rsidRPr="000C266F">
        <w:rPr>
          <w:sz w:val="40"/>
          <w:lang w:val="pt-BR"/>
        </w:rPr>
        <w:t xml:space="preserve">Sistema de recomendação para suporte a produção de artigos do portal </w:t>
      </w:r>
      <w:r w:rsidR="001F3230" w:rsidRPr="000C266F">
        <w:rPr>
          <w:sz w:val="40"/>
          <w:lang w:val="pt-BR"/>
        </w:rPr>
        <w:t>techtudo</w:t>
      </w:r>
      <w:r w:rsidR="00224B11" w:rsidRPr="000C266F">
        <w:rPr>
          <w:sz w:val="40"/>
          <w:lang w:val="pt-BR"/>
        </w:rPr>
        <w:t xml:space="preserve">  </w:t>
      </w:r>
    </w:p>
    <w:p w14:paraId="3B8D7CF2" w14:textId="77777777" w:rsidR="00224B11" w:rsidRPr="000C266F" w:rsidRDefault="00224B11"/>
    <w:p w14:paraId="3DFF17FF" w14:textId="77777777" w:rsidR="00224B11" w:rsidRPr="000C266F" w:rsidRDefault="00224B11"/>
    <w:p w14:paraId="7E48616F" w14:textId="77777777" w:rsidR="00224B11" w:rsidRPr="000C266F" w:rsidRDefault="00224B11"/>
    <w:p w14:paraId="39CECA53" w14:textId="77777777" w:rsidR="00224B11" w:rsidRPr="000C266F" w:rsidRDefault="00224B11"/>
    <w:p w14:paraId="4D349450" w14:textId="77777777" w:rsidR="00224B11" w:rsidRPr="000C266F" w:rsidRDefault="00224B11"/>
    <w:p w14:paraId="752AA9CF" w14:textId="77777777" w:rsidR="00224B11" w:rsidRPr="000C266F" w:rsidRDefault="00224B11">
      <w:pPr>
        <w:pStyle w:val="Titulorostoautor"/>
        <w:rPr>
          <w:lang w:val="pt-BR"/>
        </w:rPr>
      </w:pPr>
      <w:r w:rsidRPr="000C266F">
        <w:rPr>
          <w:lang w:val="pt-BR"/>
        </w:rPr>
        <w:t>Demetrius Costa Rapello</w:t>
      </w:r>
    </w:p>
    <w:p w14:paraId="00C167DC" w14:textId="77777777" w:rsidR="00224B11" w:rsidRPr="000C266F" w:rsidRDefault="00224B11">
      <w:pPr>
        <w:pStyle w:val="Titulorostoe-mail"/>
        <w:rPr>
          <w:lang w:val="pt-BR"/>
        </w:rPr>
      </w:pPr>
      <w:r w:rsidRPr="000C266F">
        <w:rPr>
          <w:lang w:val="pt-BR"/>
        </w:rPr>
        <w:t>demetrius.rapello@gmail.com</w:t>
      </w:r>
    </w:p>
    <w:p w14:paraId="16BA0791" w14:textId="77777777" w:rsidR="00224B11" w:rsidRPr="000C266F" w:rsidRDefault="00224B11"/>
    <w:p w14:paraId="79C0F255" w14:textId="77777777" w:rsidR="00224B11" w:rsidRPr="000C266F" w:rsidRDefault="00224B11"/>
    <w:p w14:paraId="7A1D961B" w14:textId="77777777" w:rsidR="00224B11" w:rsidRPr="000C266F" w:rsidRDefault="00224B11"/>
    <w:p w14:paraId="5C148FB4" w14:textId="77777777" w:rsidR="00224B11" w:rsidRPr="000C266F" w:rsidRDefault="00224B11"/>
    <w:p w14:paraId="1BD9DD03" w14:textId="77777777" w:rsidR="00224B11" w:rsidRPr="000C266F" w:rsidRDefault="00224B11"/>
    <w:p w14:paraId="10006FCB" w14:textId="77777777" w:rsidR="00224B11" w:rsidRPr="000C266F" w:rsidRDefault="00224B11"/>
    <w:p w14:paraId="7BCD7EF5" w14:textId="77777777" w:rsidR="00224B11" w:rsidRPr="000C266F" w:rsidRDefault="00224B11"/>
    <w:p w14:paraId="158C7065" w14:textId="77777777" w:rsidR="00224B11" w:rsidRPr="000C266F" w:rsidRDefault="00224B11"/>
    <w:p w14:paraId="47C0A20A" w14:textId="77777777" w:rsidR="00224B11" w:rsidRPr="000C266F" w:rsidRDefault="00224B11">
      <w:pPr>
        <w:pStyle w:val="Paragraforesumo"/>
      </w:pPr>
      <w:r w:rsidRPr="000C266F">
        <w:t xml:space="preserve">Proposta de Dissertação apresentada ao Programa de Pós-Graduação em Informática da PUC-Rio como requisito parcial para obtenção do grau de Mestre em Informática </w:t>
      </w:r>
    </w:p>
    <w:p w14:paraId="4415412F" w14:textId="77777777" w:rsidR="00224B11" w:rsidRPr="000C266F" w:rsidRDefault="00224B11">
      <w:pPr>
        <w:pStyle w:val="Paragraforesumo"/>
      </w:pPr>
    </w:p>
    <w:p w14:paraId="7E7282F5" w14:textId="77777777" w:rsidR="00224B11" w:rsidRPr="000C266F" w:rsidRDefault="00224B11">
      <w:pPr>
        <w:pStyle w:val="Paragraforesumo"/>
      </w:pPr>
    </w:p>
    <w:p w14:paraId="0A16FDDF" w14:textId="77777777" w:rsidR="00224B11" w:rsidRPr="000C266F" w:rsidRDefault="00224B11">
      <w:pPr>
        <w:pStyle w:val="Paragraforesumo"/>
      </w:pPr>
    </w:p>
    <w:p w14:paraId="2F161A12" w14:textId="77777777" w:rsidR="00224B11" w:rsidRPr="000C266F" w:rsidRDefault="00224B11">
      <w:pPr>
        <w:pStyle w:val="Paragraforesumo"/>
      </w:pPr>
    </w:p>
    <w:p w14:paraId="7DF2F801" w14:textId="77777777" w:rsidR="00224B11" w:rsidRPr="000C266F" w:rsidRDefault="00224B11">
      <w:pPr>
        <w:pStyle w:val="Paragraforesumo"/>
      </w:pPr>
      <w:r w:rsidRPr="000C266F">
        <w:t xml:space="preserve">Orientador: Marco </w:t>
      </w:r>
      <w:r w:rsidR="00A915BD" w:rsidRPr="000C266F">
        <w:t>Antônio</w:t>
      </w:r>
      <w:r w:rsidRPr="000C266F">
        <w:t xml:space="preserve"> Casanova</w:t>
      </w:r>
    </w:p>
    <w:p w14:paraId="6D214BE7" w14:textId="77777777" w:rsidR="00224B11" w:rsidRPr="000C266F" w:rsidRDefault="00224B11">
      <w:pPr>
        <w:pStyle w:val="Headingnaonumerado"/>
      </w:pPr>
      <w:r w:rsidRPr="000C266F">
        <w:t>Sumário</w:t>
      </w:r>
    </w:p>
    <w:p w14:paraId="3169BB67" w14:textId="77777777" w:rsidR="00E87BAB" w:rsidRPr="000C266F" w:rsidRDefault="00E87BAB" w:rsidP="00E87BAB">
      <w:pPr>
        <w:pStyle w:val="Paragrafonormal"/>
      </w:pPr>
      <w:bookmarkStart w:id="0" w:name="TOC388320429"/>
    </w:p>
    <w:p w14:paraId="26DB105E" w14:textId="77777777" w:rsidR="007B3EF4" w:rsidRDefault="00B432EB">
      <w:pPr>
        <w:pStyle w:val="TOC1"/>
        <w:tabs>
          <w:tab w:val="left" w:pos="350"/>
          <w:tab w:val="right" w:leader="dot" w:pos="8488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r w:rsidRPr="000C266F">
        <w:rPr>
          <w:sz w:val="28"/>
        </w:rPr>
        <w:fldChar w:fldCharType="begin"/>
      </w:r>
      <w:r w:rsidR="001670A6" w:rsidRPr="000C266F">
        <w:rPr>
          <w:sz w:val="28"/>
        </w:rPr>
        <w:instrText xml:space="preserve"> TOC \o "1-3" </w:instrText>
      </w:r>
      <w:r w:rsidRPr="000C266F">
        <w:rPr>
          <w:sz w:val="28"/>
        </w:rPr>
        <w:fldChar w:fldCharType="separate"/>
      </w:r>
      <w:r w:rsidR="007B3EF4" w:rsidRPr="00866DBE">
        <w:rPr>
          <w:noProof/>
        </w:rPr>
        <w:t>1</w:t>
      </w:r>
      <w:r w:rsidR="007B3EF4"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  <w:tab/>
      </w:r>
      <w:r w:rsidR="007B3EF4" w:rsidRPr="00866DBE">
        <w:rPr>
          <w:noProof/>
        </w:rPr>
        <w:t>Introdução</w:t>
      </w:r>
      <w:r w:rsidR="007B3EF4">
        <w:rPr>
          <w:noProof/>
        </w:rPr>
        <w:tab/>
      </w:r>
      <w:r w:rsidR="007B3EF4">
        <w:rPr>
          <w:noProof/>
        </w:rPr>
        <w:fldChar w:fldCharType="begin"/>
      </w:r>
      <w:r w:rsidR="007B3EF4">
        <w:rPr>
          <w:noProof/>
        </w:rPr>
        <w:instrText xml:space="preserve"> PAGEREF _Toc178333016 \h </w:instrText>
      </w:r>
      <w:r w:rsidR="007B3EF4">
        <w:rPr>
          <w:noProof/>
        </w:rPr>
      </w:r>
      <w:r w:rsidR="007B3EF4">
        <w:rPr>
          <w:noProof/>
        </w:rPr>
        <w:fldChar w:fldCharType="separate"/>
      </w:r>
      <w:r w:rsidR="007B3EF4">
        <w:rPr>
          <w:noProof/>
        </w:rPr>
        <w:t>1</w:t>
      </w:r>
      <w:r w:rsidR="007B3EF4">
        <w:rPr>
          <w:noProof/>
        </w:rPr>
        <w:fldChar w:fldCharType="end"/>
      </w:r>
    </w:p>
    <w:p w14:paraId="3D0FBBB8" w14:textId="77777777" w:rsidR="007B3EF4" w:rsidRDefault="007B3EF4">
      <w:pPr>
        <w:pStyle w:val="TOC1"/>
        <w:tabs>
          <w:tab w:val="left" w:pos="350"/>
          <w:tab w:val="right" w:leader="dot" w:pos="8488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r w:rsidRPr="00866DBE"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  <w:tab/>
      </w:r>
      <w:r w:rsidRPr="00866DBE">
        <w:rPr>
          <w:noProof/>
        </w:rPr>
        <w:t>Enunciado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_Toc178333017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FA145F5" w14:textId="77777777" w:rsidR="007B3EF4" w:rsidRDefault="007B3EF4">
      <w:pPr>
        <w:pStyle w:val="TOC1"/>
        <w:tabs>
          <w:tab w:val="left" w:pos="350"/>
          <w:tab w:val="right" w:leader="dot" w:pos="8488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r w:rsidRPr="00866DBE"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  <w:tab/>
      </w:r>
      <w:r w:rsidRPr="00866DBE">
        <w:rPr>
          <w:noProof/>
        </w:rPr>
        <w:t>Trabalhos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_Toc178333018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057FC1" w14:textId="77777777" w:rsidR="007B3EF4" w:rsidRDefault="007B3EF4">
      <w:pPr>
        <w:pStyle w:val="TOC1"/>
        <w:tabs>
          <w:tab w:val="left" w:pos="350"/>
          <w:tab w:val="right" w:leader="dot" w:pos="8488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r w:rsidRPr="00866DBE"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  <w:tab/>
      </w:r>
      <w:r w:rsidRPr="00866DBE">
        <w:rPr>
          <w:noProof/>
        </w:rPr>
        <w:t>Estado da Arte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_Toc178333019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302C7FC" w14:textId="77777777" w:rsidR="007B3EF4" w:rsidRDefault="007B3EF4">
      <w:pPr>
        <w:pStyle w:val="TOC1"/>
        <w:tabs>
          <w:tab w:val="left" w:pos="350"/>
          <w:tab w:val="right" w:leader="dot" w:pos="8488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r w:rsidRPr="00866DBE"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  <w:tab/>
      </w:r>
      <w:r w:rsidRPr="00866DBE">
        <w:rPr>
          <w:noProof/>
        </w:rPr>
        <w:t>Proposta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_Toc178333020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CBEE338" w14:textId="77777777" w:rsidR="007B3EF4" w:rsidRDefault="007B3EF4">
      <w:pPr>
        <w:pStyle w:val="TOC2"/>
        <w:tabs>
          <w:tab w:val="left" w:pos="735"/>
          <w:tab w:val="right" w:leader="dot" w:pos="8488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r w:rsidRPr="00866DBE"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  <w:tab/>
      </w:r>
      <w:r w:rsidRPr="00866DBE">
        <w:rPr>
          <w:noProof/>
        </w:rPr>
        <w:t>Sistema de Publicação de Matérias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_Toc178333021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21F9890" w14:textId="77777777" w:rsidR="007B3EF4" w:rsidRDefault="007B3EF4">
      <w:pPr>
        <w:pStyle w:val="TOC2"/>
        <w:tabs>
          <w:tab w:val="left" w:pos="735"/>
          <w:tab w:val="right" w:leader="dot" w:pos="8488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r w:rsidRPr="00866DBE"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  <w:tab/>
      </w:r>
      <w:r w:rsidRPr="00866DBE">
        <w:rPr>
          <w:noProof/>
        </w:rPr>
        <w:t>Sistema especialista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_Toc178333022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12C8F26" w14:textId="77777777" w:rsidR="007B3EF4" w:rsidRDefault="007B3EF4">
      <w:pPr>
        <w:pStyle w:val="TOC2"/>
        <w:tabs>
          <w:tab w:val="left" w:pos="735"/>
          <w:tab w:val="right" w:leader="dot" w:pos="8488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r w:rsidRPr="00866DBE"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  <w:tab/>
      </w:r>
      <w:r w:rsidRPr="00866DBE">
        <w:rPr>
          <w:noProof/>
        </w:rPr>
        <w:t>Verificação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_Toc178333023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57C7F8C" w14:textId="77777777" w:rsidR="007B3EF4" w:rsidRDefault="007B3EF4">
      <w:pPr>
        <w:pStyle w:val="TOC3"/>
        <w:tabs>
          <w:tab w:val="left" w:pos="1120"/>
          <w:tab w:val="right" w:leader="dot" w:pos="8488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r w:rsidRPr="00866DBE">
        <w:rPr>
          <w:noProof/>
        </w:rPr>
        <w:t>5.3.1</w:t>
      </w:r>
      <w:r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  <w:tab/>
      </w:r>
      <w:r w:rsidRPr="00866DBE">
        <w:rPr>
          <w:noProof/>
        </w:rPr>
        <w:t>Avaliação da precisão do algoritmo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_Toc178333024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435D010" w14:textId="77777777" w:rsidR="007B3EF4" w:rsidRDefault="007B3EF4">
      <w:pPr>
        <w:pStyle w:val="TOC2"/>
        <w:tabs>
          <w:tab w:val="left" w:pos="735"/>
          <w:tab w:val="right" w:leader="dot" w:pos="8488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r w:rsidRPr="00866DBE"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  <w:tab/>
      </w:r>
      <w:r w:rsidRPr="00866DBE">
        <w:rPr>
          <w:noProof/>
        </w:rPr>
        <w:t>Informação sobre o corpus utilizado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_Toc178333025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F7BC41C" w14:textId="77777777" w:rsidR="007B3EF4" w:rsidRDefault="007B3EF4">
      <w:pPr>
        <w:pStyle w:val="TOC1"/>
        <w:tabs>
          <w:tab w:val="left" w:pos="350"/>
          <w:tab w:val="right" w:leader="dot" w:pos="8488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r w:rsidRPr="00866DBE"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  <w:tab/>
      </w:r>
      <w:r w:rsidRPr="00866DBE">
        <w:rPr>
          <w:noProof/>
        </w:rPr>
        <w:t>Esboço do documento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_Toc178333026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A1F5F41" w14:textId="77777777" w:rsidR="007B3EF4" w:rsidRDefault="007B3EF4">
      <w:pPr>
        <w:pStyle w:val="TOC1"/>
        <w:tabs>
          <w:tab w:val="left" w:pos="350"/>
          <w:tab w:val="right" w:leader="dot" w:pos="8488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r w:rsidRPr="00866DBE"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  <w:tab/>
      </w:r>
      <w:r w:rsidRPr="00866DBE">
        <w:rPr>
          <w:noProof/>
        </w:rPr>
        <w:t>Plano de ação (esboço da solução)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_Toc178333027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0962ED6" w14:textId="77777777" w:rsidR="007B3EF4" w:rsidRDefault="007B3EF4">
      <w:pPr>
        <w:pStyle w:val="TOC1"/>
        <w:tabs>
          <w:tab w:val="left" w:pos="350"/>
          <w:tab w:val="right" w:leader="dot" w:pos="8488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r w:rsidRPr="00866DBE"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  <w:tab/>
      </w:r>
      <w:r w:rsidRPr="00866DBE"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_Toc178333028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A9FE12A" w14:textId="77777777" w:rsidR="00224B11" w:rsidRPr="000C266F" w:rsidRDefault="00B432EB">
      <w:pPr>
        <w:pStyle w:val="FreeForm"/>
        <w:rPr>
          <w:sz w:val="28"/>
          <w:lang w:val="pt-BR"/>
        </w:rPr>
        <w:sectPr w:rsidR="00224B11" w:rsidRPr="000C266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0" w:h="16840"/>
          <w:pgMar w:top="1418" w:right="1701" w:bottom="1418" w:left="1701" w:header="720" w:footer="720" w:gutter="0"/>
          <w:pgNumType w:start="1"/>
          <w:cols w:space="720"/>
          <w:titlePg/>
        </w:sectPr>
      </w:pPr>
      <w:r w:rsidRPr="000C266F">
        <w:rPr>
          <w:sz w:val="28"/>
          <w:lang w:val="pt-BR"/>
        </w:rPr>
        <w:fldChar w:fldCharType="end"/>
      </w:r>
    </w:p>
    <w:p w14:paraId="728DDA14" w14:textId="77777777" w:rsidR="00224B11" w:rsidRPr="000C266F" w:rsidRDefault="00224B11" w:rsidP="00A3100E">
      <w:pPr>
        <w:pStyle w:val="Heading11"/>
        <w:rPr>
          <w:lang w:val="pt-BR"/>
        </w:rPr>
      </w:pPr>
      <w:bookmarkStart w:id="1" w:name="_TOC1123"/>
      <w:bookmarkStart w:id="2" w:name="_Toc178333016"/>
      <w:bookmarkEnd w:id="0"/>
      <w:bookmarkEnd w:id="1"/>
      <w:r w:rsidRPr="000C266F">
        <w:rPr>
          <w:lang w:val="pt-BR"/>
        </w:rPr>
        <w:t>Introdução</w:t>
      </w:r>
      <w:bookmarkEnd w:id="2"/>
    </w:p>
    <w:p w14:paraId="46F41897" w14:textId="77777777" w:rsidR="00DB5792" w:rsidRPr="000C266F" w:rsidRDefault="00DB5792">
      <w:pPr>
        <w:pStyle w:val="Paragrafonormal"/>
      </w:pPr>
    </w:p>
    <w:p w14:paraId="114E8844" w14:textId="28198F57" w:rsidR="007060EF" w:rsidRPr="000C266F" w:rsidRDefault="00C24A39" w:rsidP="00E42F06">
      <w:pPr>
        <w:pStyle w:val="Paragrafonormal"/>
        <w:ind w:firstLine="0"/>
      </w:pPr>
      <w:r w:rsidRPr="000C266F">
        <w:t>Podemos observar na última década um forte crescimento da internet</w:t>
      </w:r>
      <w:r w:rsidR="00E2742C" w:rsidRPr="000C266F">
        <w:t>,</w:t>
      </w:r>
      <w:r w:rsidRPr="000C266F">
        <w:t xml:space="preserve"> seja pelo núm</w:t>
      </w:r>
      <w:r w:rsidRPr="000C266F">
        <w:t>e</w:t>
      </w:r>
      <w:r w:rsidRPr="000C266F">
        <w:t xml:space="preserve">ro de usuários </w:t>
      </w:r>
      <w:r w:rsidR="00956853" w:rsidRPr="000C266F">
        <w:t xml:space="preserve">que corresponde </w:t>
      </w:r>
      <w:r w:rsidR="00A8512F">
        <w:t xml:space="preserve">a </w:t>
      </w:r>
      <w:r w:rsidR="00956853" w:rsidRPr="000C266F">
        <w:t>cerca de</w:t>
      </w:r>
      <w:r w:rsidRPr="000C266F">
        <w:t xml:space="preserve"> 30% da população mundial [14], seja </w:t>
      </w:r>
      <w:r w:rsidR="00956853" w:rsidRPr="000C266F">
        <w:t>pelo</w:t>
      </w:r>
      <w:r w:rsidRPr="000C266F">
        <w:t xml:space="preserve"> v</w:t>
      </w:r>
      <w:r w:rsidRPr="000C266F">
        <w:t>o</w:t>
      </w:r>
      <w:r w:rsidRPr="000C266F">
        <w:t>lume de páginas indexadas nos principais buscadores</w:t>
      </w:r>
      <w:r w:rsidR="00A8512F">
        <w:t>,</w:t>
      </w:r>
      <w:r w:rsidR="00956853" w:rsidRPr="000C266F">
        <w:t xml:space="preserve"> que aproximasse</w:t>
      </w:r>
      <w:r w:rsidRPr="000C266F">
        <w:t xml:space="preserve"> </w:t>
      </w:r>
      <w:r w:rsidR="00EA1B3C" w:rsidRPr="000C266F">
        <w:t xml:space="preserve">da casa dos </w:t>
      </w:r>
      <w:r w:rsidRPr="000C266F">
        <w:t xml:space="preserve">20 bilhões </w:t>
      </w:r>
      <w:r w:rsidR="00956853" w:rsidRPr="000C266F">
        <w:t>[13]</w:t>
      </w:r>
      <w:r w:rsidRPr="000C266F">
        <w:t>.</w:t>
      </w:r>
      <w:r w:rsidR="00956853" w:rsidRPr="000C266F">
        <w:t xml:space="preserve"> Com estas informações, podemos </w:t>
      </w:r>
      <w:r w:rsidR="00184B6F" w:rsidRPr="000C266F">
        <w:t>supor</w:t>
      </w:r>
      <w:r w:rsidR="00956853" w:rsidRPr="000C266F">
        <w:t xml:space="preserve"> que </w:t>
      </w:r>
      <w:r w:rsidR="00CA04D7" w:rsidRPr="000C266F">
        <w:t xml:space="preserve">a oferta </w:t>
      </w:r>
      <w:r w:rsidR="00757FE0" w:rsidRPr="000C266F">
        <w:t xml:space="preserve">de </w:t>
      </w:r>
      <w:r w:rsidR="00CF2C1D" w:rsidRPr="000C266F">
        <w:t>conteúdo</w:t>
      </w:r>
      <w:r w:rsidR="00757FE0" w:rsidRPr="000C266F">
        <w:t xml:space="preserve"> </w:t>
      </w:r>
      <w:r w:rsidR="00956853" w:rsidRPr="000C266F">
        <w:t>di</w:t>
      </w:r>
      <w:r w:rsidR="00956853" w:rsidRPr="000C266F">
        <w:t>s</w:t>
      </w:r>
      <w:r w:rsidR="00956853" w:rsidRPr="000C266F">
        <w:t>pon</w:t>
      </w:r>
      <w:r w:rsidR="00956853" w:rsidRPr="000C266F">
        <w:t>í</w:t>
      </w:r>
      <w:r w:rsidR="00956853" w:rsidRPr="000C266F">
        <w:t xml:space="preserve">vel na internet </w:t>
      </w:r>
      <w:r w:rsidR="00CA04D7" w:rsidRPr="000C266F">
        <w:t>é muito</w:t>
      </w:r>
      <w:r w:rsidR="00757FE0" w:rsidRPr="000C266F">
        <w:t xml:space="preserve"> superior</w:t>
      </w:r>
      <w:r w:rsidR="00CA04D7" w:rsidRPr="000C266F">
        <w:t xml:space="preserve"> a capacidade de consumo</w:t>
      </w:r>
      <w:r w:rsidR="00071FC9" w:rsidRPr="000C266F">
        <w:t xml:space="preserve"> dos usuários. </w:t>
      </w:r>
    </w:p>
    <w:p w14:paraId="634CFB5C" w14:textId="78DBCD4F" w:rsidR="00071FC9" w:rsidRPr="000C266F" w:rsidRDefault="0065208A" w:rsidP="00E42F06">
      <w:pPr>
        <w:pStyle w:val="Paragrafonormal"/>
        <w:ind w:firstLine="0"/>
      </w:pPr>
      <w:r w:rsidRPr="000C266F">
        <w:t xml:space="preserve">Com </w:t>
      </w:r>
      <w:r w:rsidR="00A8512F">
        <w:t>o</w:t>
      </w:r>
      <w:r w:rsidR="00A8512F" w:rsidRPr="000C266F">
        <w:t xml:space="preserve"> </w:t>
      </w:r>
      <w:r w:rsidRPr="000C266F">
        <w:t xml:space="preserve">volume de conteúdo </w:t>
      </w:r>
      <w:r w:rsidR="00A8512F">
        <w:t>crescendo</w:t>
      </w:r>
      <w:r w:rsidRPr="000C266F">
        <w:t xml:space="preserve">, os grandes portais de internet tem o desafio de oferecer mecanismos </w:t>
      </w:r>
      <w:r w:rsidR="004164EF">
        <w:t>que a</w:t>
      </w:r>
      <w:r w:rsidR="004164EF">
        <w:t>u</w:t>
      </w:r>
      <w:r w:rsidR="004164EF">
        <w:t>xiliem seus usuários no consumo de conteúdo</w:t>
      </w:r>
      <w:r w:rsidRPr="000C266F">
        <w:t>.</w:t>
      </w:r>
    </w:p>
    <w:p w14:paraId="585E40C5" w14:textId="524A460C" w:rsidR="00CD4DEB" w:rsidRDefault="004164EF" w:rsidP="00CD4DEB">
      <w:pPr>
        <w:pStyle w:val="Paragrafonormal"/>
        <w:ind w:firstLine="0"/>
      </w:pPr>
      <w:r>
        <w:t xml:space="preserve">Sistemas de recomendação </w:t>
      </w:r>
      <w:r w:rsidR="006208FC">
        <w:t xml:space="preserve">tem sido </w:t>
      </w:r>
      <w:r>
        <w:t>largamente</w:t>
      </w:r>
      <w:r w:rsidR="00495D2A" w:rsidRPr="000C266F">
        <w:t xml:space="preserve"> utilizad</w:t>
      </w:r>
      <w:r>
        <w:t>os</w:t>
      </w:r>
      <w:r w:rsidR="00495D2A" w:rsidRPr="000C266F">
        <w:t xml:space="preserve"> para atender </w:t>
      </w:r>
      <w:r>
        <w:t xml:space="preserve">a </w:t>
      </w:r>
      <w:r w:rsidR="00495D2A" w:rsidRPr="000C266F">
        <w:t>esta necess</w:t>
      </w:r>
      <w:r w:rsidR="00495D2A" w:rsidRPr="000C266F">
        <w:t>i</w:t>
      </w:r>
      <w:r w:rsidR="00495D2A" w:rsidRPr="000C266F">
        <w:t>dade</w:t>
      </w:r>
      <w:r w:rsidR="006208FC">
        <w:t>,</w:t>
      </w:r>
      <w:r>
        <w:t xml:space="preserve"> pois em geral, estes sistemas são construídos com o intuito de predizer as nece</w:t>
      </w:r>
      <w:r>
        <w:t>s</w:t>
      </w:r>
      <w:r>
        <w:t xml:space="preserve">sidades do usuário de modo que </w:t>
      </w:r>
      <w:r w:rsidR="00C341E3">
        <w:t>se possa</w:t>
      </w:r>
      <w:r>
        <w:t xml:space="preserve"> oferecer conteúdos com uma maior </w:t>
      </w:r>
      <w:r w:rsidR="00C341E3">
        <w:t>probab</w:t>
      </w:r>
      <w:r w:rsidR="00C341E3">
        <w:t>i</w:t>
      </w:r>
      <w:r w:rsidR="00C341E3">
        <w:t xml:space="preserve">lidade </w:t>
      </w:r>
      <w:r>
        <w:t>de aproveitamento</w:t>
      </w:r>
      <w:r w:rsidR="00C34541">
        <w:t>.</w:t>
      </w:r>
      <w:r w:rsidR="00DD3E3D">
        <w:t xml:space="preserve"> </w:t>
      </w:r>
    </w:p>
    <w:p w14:paraId="68995758" w14:textId="434E2621" w:rsidR="00DD3E3D" w:rsidRDefault="00DD3E3D" w:rsidP="00CD4DEB">
      <w:pPr>
        <w:pStyle w:val="Paragrafonormal"/>
        <w:ind w:firstLine="0"/>
      </w:pPr>
      <w:r>
        <w:t>Para aprender a predizer as necessidades dos usuários</w:t>
      </w:r>
      <w:r w:rsidR="00A8512F">
        <w:t>,</w:t>
      </w:r>
      <w:r w:rsidR="00CD4DEB">
        <w:t xml:space="preserve"> os sistemas de recomendação necessitam de </w:t>
      </w:r>
      <w:r>
        <w:t xml:space="preserve">acesso ao feedback dos </w:t>
      </w:r>
      <w:r w:rsidR="00CD4DEB">
        <w:t>usuários quando estes estão consumindo um d</w:t>
      </w:r>
      <w:r w:rsidR="00CD4DEB">
        <w:t>e</w:t>
      </w:r>
      <w:r w:rsidR="00CD4DEB">
        <w:t xml:space="preserve">terminado conteúdo. Este feedback pode ser dado de </w:t>
      </w:r>
      <w:r>
        <w:t>forma explicita quando um usu</w:t>
      </w:r>
      <w:r>
        <w:t>á</w:t>
      </w:r>
      <w:r>
        <w:t xml:space="preserve">rio informa ao sistema quais são as suas preferencias, </w:t>
      </w:r>
      <w:r w:rsidR="00CD4DEB">
        <w:t xml:space="preserve">ou </w:t>
      </w:r>
      <w:r>
        <w:t>de forma implícita qua</w:t>
      </w:r>
      <w:r>
        <w:t>n</w:t>
      </w:r>
      <w:r>
        <w:t>do o sistema descobre as preferencias do usuário baseado em suas int</w:t>
      </w:r>
      <w:r>
        <w:t>e</w:t>
      </w:r>
      <w:r>
        <w:t>rações.</w:t>
      </w:r>
    </w:p>
    <w:p w14:paraId="38FDFDE7" w14:textId="2EC118F1" w:rsidR="00DD3E3D" w:rsidRPr="000C266F" w:rsidRDefault="00CD4DEB" w:rsidP="00E42F06">
      <w:pPr>
        <w:pStyle w:val="Paragrafonormal"/>
        <w:ind w:firstLine="0"/>
      </w:pPr>
      <w:r>
        <w:t>Diante deste cenário, propomos um sistema de recomendação que aprenda as necess</w:t>
      </w:r>
      <w:r>
        <w:t>i</w:t>
      </w:r>
      <w:r>
        <w:t>dades dos usuários baseado no fluxo de navegação entre as matérias para sugerir co</w:t>
      </w:r>
      <w:r>
        <w:t>n</w:t>
      </w:r>
      <w:r>
        <w:t xml:space="preserve">teúdos relacionados </w:t>
      </w:r>
      <w:r w:rsidR="00A8512F">
        <w:t>a</w:t>
      </w:r>
      <w:r>
        <w:t xml:space="preserve">os </w:t>
      </w:r>
      <w:r w:rsidR="00A8512F">
        <w:t xml:space="preserve">novos </w:t>
      </w:r>
      <w:r>
        <w:t>artigos produzidos.</w:t>
      </w:r>
    </w:p>
    <w:p w14:paraId="5A34541A" w14:textId="77777777" w:rsidR="00E42F06" w:rsidRPr="000C266F" w:rsidRDefault="00E42F06">
      <w:pPr>
        <w:jc w:val="left"/>
        <w:rPr>
          <w:rFonts w:ascii="Helvetica" w:hAnsi="Helvetica"/>
          <w:b/>
          <w:sz w:val="36"/>
          <w:szCs w:val="20"/>
        </w:rPr>
      </w:pPr>
      <w:r w:rsidRPr="000C266F">
        <w:br w:type="page"/>
      </w:r>
    </w:p>
    <w:p w14:paraId="248B4562" w14:textId="77777777" w:rsidR="00224B11" w:rsidRPr="000C266F" w:rsidRDefault="00224B11" w:rsidP="00A3100E">
      <w:pPr>
        <w:pStyle w:val="Heading11"/>
        <w:rPr>
          <w:lang w:val="pt-BR"/>
        </w:rPr>
      </w:pPr>
      <w:bookmarkStart w:id="3" w:name="_Toc178333017"/>
      <w:r w:rsidRPr="000C266F">
        <w:rPr>
          <w:lang w:val="pt-BR"/>
        </w:rPr>
        <w:t>Enunciado do Problema</w:t>
      </w:r>
      <w:bookmarkEnd w:id="3"/>
    </w:p>
    <w:p w14:paraId="0DF19593" w14:textId="77777777" w:rsidR="00E42F06" w:rsidRPr="000C266F" w:rsidRDefault="00E42F06" w:rsidP="00E42F06">
      <w:pPr>
        <w:pStyle w:val="Body"/>
        <w:rPr>
          <w:lang w:val="pt-BR"/>
        </w:rPr>
      </w:pPr>
    </w:p>
    <w:p w14:paraId="0803DB22" w14:textId="68B18A38" w:rsidR="00224B11" w:rsidRPr="000C266F" w:rsidRDefault="00224B11">
      <w:pPr>
        <w:pStyle w:val="Paragrafoprimeiro"/>
      </w:pPr>
      <w:r w:rsidRPr="004C73F9">
        <w:t xml:space="preserve">Com a necessidade de </w:t>
      </w:r>
      <w:r w:rsidR="00F61E50" w:rsidRPr="000C266F">
        <w:t>recomendação</w:t>
      </w:r>
      <w:r w:rsidRPr="000C266F">
        <w:t xml:space="preserve"> de conteúdo relacionado, os editores </w:t>
      </w:r>
      <w:r w:rsidR="00F61E50" w:rsidRPr="000C266F">
        <w:t xml:space="preserve">do portal techtudo </w:t>
      </w:r>
      <w:r w:rsidRPr="000C266F">
        <w:t>passa</w:t>
      </w:r>
      <w:r w:rsidR="00F61E50" w:rsidRPr="000C266F">
        <w:t>ram</w:t>
      </w:r>
      <w:r w:rsidRPr="000C266F">
        <w:t xml:space="preserve"> a ter uma segunda função. </w:t>
      </w:r>
      <w:r w:rsidR="00F61E50" w:rsidRPr="000C266F">
        <w:t>Atualmente, a</w:t>
      </w:r>
      <w:r w:rsidRPr="000C266F">
        <w:t xml:space="preserve">lém da criação da nota ou artigo sobre um determinado tema, eles ainda precisam relacionar outras notas e ou artigos </w:t>
      </w:r>
      <w:r w:rsidR="00A8512F">
        <w:t>n</w:t>
      </w:r>
      <w:r w:rsidR="00F61E50" w:rsidRPr="000C266F">
        <w:t>o sistema de recomendação existente</w:t>
      </w:r>
      <w:r w:rsidRPr="000C266F">
        <w:t>. Deste modo o pr</w:t>
      </w:r>
      <w:r w:rsidRPr="000C266F">
        <w:t>o</w:t>
      </w:r>
      <w:r w:rsidRPr="000C266F">
        <w:t>cesso de produção de conteúdo se torna lento e a totalidade do tempo do editor</w:t>
      </w:r>
      <w:r w:rsidR="00A8512F">
        <w:t>,</w:t>
      </w:r>
      <w:r w:rsidRPr="000C266F">
        <w:t xml:space="preserve"> que deveria ser para confe</w:t>
      </w:r>
      <w:r w:rsidRPr="000C266F">
        <w:t>c</w:t>
      </w:r>
      <w:r w:rsidRPr="000C266F">
        <w:t>ção mais elaborada da matéria, passar a ser destinado a um trabalho manual de min</w:t>
      </w:r>
      <w:r w:rsidRPr="000C266F">
        <w:t>e</w:t>
      </w:r>
      <w:r w:rsidRPr="000C266F">
        <w:t>ração de texto para realização de relacionamentos de conteúdos.</w:t>
      </w:r>
    </w:p>
    <w:p w14:paraId="16FA59B5" w14:textId="77777777" w:rsidR="00224B11" w:rsidRPr="000C266F" w:rsidRDefault="00224B11">
      <w:pPr>
        <w:pStyle w:val="Paragrafoprimeiro"/>
      </w:pPr>
      <w:r w:rsidRPr="000C266F">
        <w:t xml:space="preserve">Para </w:t>
      </w:r>
      <w:r w:rsidR="00F61E50" w:rsidRPr="000C266F">
        <w:t xml:space="preserve">gerar recomendações de </w:t>
      </w:r>
      <w:r w:rsidRPr="000C266F">
        <w:t xml:space="preserve">conteúdos </w:t>
      </w:r>
      <w:r w:rsidR="00F61E50" w:rsidRPr="000C266F">
        <w:t xml:space="preserve">para uma matéria, </w:t>
      </w:r>
      <w:r w:rsidRPr="000C266F">
        <w:t>o editor precisa utilizar um fluxo de trabalho que passa pelas seguintes etapas:</w:t>
      </w:r>
    </w:p>
    <w:p w14:paraId="1D502AA1" w14:textId="77777777" w:rsidR="00224B11" w:rsidRPr="000C266F" w:rsidRDefault="00224B11">
      <w:pPr>
        <w:pStyle w:val="Paragrafonormal"/>
      </w:pPr>
    </w:p>
    <w:p w14:paraId="27802CF8" w14:textId="7E107203" w:rsidR="00224B11" w:rsidRPr="000C266F" w:rsidRDefault="00224B11">
      <w:pPr>
        <w:pStyle w:val="Paragrafonormal"/>
      </w:pPr>
      <w:r w:rsidRPr="000C266F">
        <w:t>1 - Identificação de palavras/frases chave</w:t>
      </w:r>
      <w:r w:rsidR="00A8512F">
        <w:t>s</w:t>
      </w:r>
      <w:r w:rsidRPr="000C266F">
        <w:t xml:space="preserve"> relevantes </w:t>
      </w:r>
      <w:r w:rsidR="00F61E50" w:rsidRPr="000C266F">
        <w:t>ao</w:t>
      </w:r>
      <w:r w:rsidRPr="000C266F">
        <w:t xml:space="preserve"> tema.</w:t>
      </w:r>
    </w:p>
    <w:p w14:paraId="7B49EEB2" w14:textId="77777777" w:rsidR="00224B11" w:rsidRPr="000C266F" w:rsidRDefault="00224B11">
      <w:pPr>
        <w:pStyle w:val="Paragrafonormal"/>
      </w:pPr>
      <w:r w:rsidRPr="000C266F">
        <w:t>2 - Consulta de conteúdos anteriores na base de conhecimento utilizando as chaves.</w:t>
      </w:r>
    </w:p>
    <w:p w14:paraId="5E57233D" w14:textId="77777777" w:rsidR="00224B11" w:rsidRPr="000C266F" w:rsidRDefault="00224B11">
      <w:pPr>
        <w:pStyle w:val="Paragrafonormal"/>
      </w:pPr>
      <w:r w:rsidRPr="000C266F">
        <w:t xml:space="preserve">3 - Reconhecimento da similaridade entre </w:t>
      </w:r>
      <w:r w:rsidR="00E42F06" w:rsidRPr="000C266F">
        <w:t>os</w:t>
      </w:r>
      <w:r w:rsidRPr="000C266F">
        <w:t xml:space="preserve"> conteúdos e o tema.</w:t>
      </w:r>
    </w:p>
    <w:p w14:paraId="4FEFCFAC" w14:textId="77777777" w:rsidR="00224B11" w:rsidRPr="000C266F" w:rsidRDefault="00224B11">
      <w:pPr>
        <w:pStyle w:val="Paragrafonormal"/>
      </w:pPr>
      <w:r w:rsidRPr="000C266F">
        <w:t>4 - Relacionamento manual dos conteúdos.</w:t>
      </w:r>
    </w:p>
    <w:p w14:paraId="3DFEE4A2" w14:textId="77777777" w:rsidR="00224B11" w:rsidRPr="000C266F" w:rsidRDefault="00224B11" w:rsidP="00CA4C6B">
      <w:pPr>
        <w:pStyle w:val="Paragrafonormal"/>
        <w:ind w:firstLine="0"/>
      </w:pPr>
    </w:p>
    <w:p w14:paraId="7695EAF2" w14:textId="77777777" w:rsidR="00E42F06" w:rsidRPr="000C266F" w:rsidRDefault="00E42F06">
      <w:pPr>
        <w:jc w:val="left"/>
        <w:rPr>
          <w:rFonts w:ascii="Helvetica" w:hAnsi="Helvetica"/>
          <w:b/>
          <w:sz w:val="36"/>
          <w:szCs w:val="20"/>
        </w:rPr>
      </w:pPr>
      <w:bookmarkStart w:id="4" w:name="_TOC4910"/>
      <w:bookmarkStart w:id="5" w:name="TOC88882711"/>
      <w:bookmarkEnd w:id="4"/>
      <w:bookmarkEnd w:id="5"/>
      <w:r w:rsidRPr="000C266F">
        <w:br w:type="page"/>
      </w:r>
    </w:p>
    <w:p w14:paraId="70634CC8" w14:textId="77777777" w:rsidR="00601084" w:rsidRPr="000C266F" w:rsidRDefault="00601084" w:rsidP="00A3100E">
      <w:pPr>
        <w:pStyle w:val="Heading11"/>
        <w:rPr>
          <w:lang w:val="pt-BR"/>
        </w:rPr>
      </w:pPr>
      <w:bookmarkStart w:id="6" w:name="_Toc178333018"/>
      <w:r w:rsidRPr="000C266F">
        <w:rPr>
          <w:lang w:val="pt-BR"/>
        </w:rPr>
        <w:t>Trabalhos Relacionados</w:t>
      </w:r>
      <w:bookmarkEnd w:id="6"/>
    </w:p>
    <w:p w14:paraId="2C859310" w14:textId="77777777" w:rsidR="00F175BB" w:rsidRPr="000C266F" w:rsidRDefault="00F175BB" w:rsidP="00F175BB">
      <w:pPr>
        <w:pStyle w:val="Body"/>
        <w:rPr>
          <w:lang w:val="pt-BR"/>
        </w:rPr>
      </w:pPr>
    </w:p>
    <w:p w14:paraId="1B6790C6" w14:textId="39B830FD" w:rsidR="000504C4" w:rsidRPr="000C266F" w:rsidRDefault="002A56B8" w:rsidP="000504C4">
      <w:pPr>
        <w:pStyle w:val="Paragrafonormal"/>
        <w:ind w:firstLine="0"/>
      </w:pPr>
      <w:r w:rsidRPr="004C73F9">
        <w:t>O p</w:t>
      </w:r>
      <w:r w:rsidR="00F175BB" w:rsidRPr="000C266F">
        <w:t>rojeto PURE [</w:t>
      </w:r>
      <w:r w:rsidR="00197370" w:rsidRPr="000C266F">
        <w:t>12</w:t>
      </w:r>
      <w:r w:rsidR="00F175BB" w:rsidRPr="000C266F">
        <w:t xml:space="preserve">] </w:t>
      </w:r>
      <w:r w:rsidR="00197370" w:rsidRPr="000C266F">
        <w:t>é  um sistema para recomendação de artigos médicos que utiliza o princípio de recomendação baseado na filtragem de conteúdo. Em linhas gerais, o si</w:t>
      </w:r>
      <w:r w:rsidR="00197370" w:rsidRPr="000C266F">
        <w:t>s</w:t>
      </w:r>
      <w:r w:rsidR="00197370" w:rsidRPr="000C266F">
        <w:t xml:space="preserve">tema executa uma </w:t>
      </w:r>
      <w:r w:rsidR="00A8512F">
        <w:t>classificação</w:t>
      </w:r>
      <w:r w:rsidR="00A8512F" w:rsidRPr="000C266F">
        <w:t xml:space="preserve"> </w:t>
      </w:r>
      <w:r w:rsidR="00197370" w:rsidRPr="000C266F">
        <w:t>dos artigos preferidos do usuário para então recome</w:t>
      </w:r>
      <w:r w:rsidR="00197370" w:rsidRPr="000C266F">
        <w:t>n</w:t>
      </w:r>
      <w:r w:rsidR="00197370" w:rsidRPr="000C266F">
        <w:t>dar o</w:t>
      </w:r>
      <w:r w:rsidR="00197370" w:rsidRPr="000C266F">
        <w:t>u</w:t>
      </w:r>
      <w:r w:rsidR="00197370" w:rsidRPr="000C266F">
        <w:t>tros artigos para leitura.</w:t>
      </w:r>
    </w:p>
    <w:p w14:paraId="6F29CC1A" w14:textId="77777777" w:rsidR="000504C4" w:rsidRPr="000C266F" w:rsidRDefault="000504C4" w:rsidP="000504C4">
      <w:pPr>
        <w:pStyle w:val="Paragrafonormal"/>
        <w:ind w:firstLine="0"/>
      </w:pPr>
    </w:p>
    <w:p w14:paraId="3187E8EC" w14:textId="77777777" w:rsidR="00CD773E" w:rsidRPr="000C266F" w:rsidRDefault="00CD773E" w:rsidP="000504C4">
      <w:pPr>
        <w:pStyle w:val="Paragrafonormal"/>
        <w:ind w:firstLine="0"/>
      </w:pPr>
      <w:r w:rsidRPr="000C266F">
        <w:t>O sistema PURE pode ser entendido pelo fluxo de operações a seguir:</w:t>
      </w:r>
    </w:p>
    <w:p w14:paraId="45FF79BB" w14:textId="77777777" w:rsidR="000504C4" w:rsidRPr="000C266F" w:rsidRDefault="000504C4" w:rsidP="000504C4">
      <w:pPr>
        <w:pStyle w:val="Paragrafonormal"/>
        <w:ind w:firstLine="0"/>
      </w:pPr>
    </w:p>
    <w:p w14:paraId="74EDC629" w14:textId="77777777" w:rsidR="00CD773E" w:rsidRPr="000C266F" w:rsidRDefault="00CD773E" w:rsidP="000504C4">
      <w:pPr>
        <w:pStyle w:val="Paragrafonormal"/>
        <w:numPr>
          <w:ilvl w:val="0"/>
          <w:numId w:val="19"/>
        </w:numPr>
      </w:pPr>
      <w:r w:rsidRPr="000C266F">
        <w:t xml:space="preserve">O usuário acessa o sistema para informar os artigos </w:t>
      </w:r>
      <w:r w:rsidR="00E57661" w:rsidRPr="000C266F">
        <w:t xml:space="preserve">do seu </w:t>
      </w:r>
      <w:r w:rsidRPr="000C266F">
        <w:t>interesse.</w:t>
      </w:r>
      <w:r w:rsidR="00E57661" w:rsidRPr="000C266F">
        <w:t xml:space="preserve"> Estes art</w:t>
      </w:r>
      <w:r w:rsidR="00E57661" w:rsidRPr="000C266F">
        <w:t>i</w:t>
      </w:r>
      <w:r w:rsidR="00E57661" w:rsidRPr="000C266F">
        <w:t>gos são armazenados na base de dados do PURE.</w:t>
      </w:r>
    </w:p>
    <w:p w14:paraId="60D7FAD2" w14:textId="77777777" w:rsidR="00CD773E" w:rsidRPr="000C266F" w:rsidRDefault="00E57661" w:rsidP="000504C4">
      <w:pPr>
        <w:pStyle w:val="Paragrafonormal"/>
        <w:numPr>
          <w:ilvl w:val="0"/>
          <w:numId w:val="19"/>
        </w:numPr>
      </w:pPr>
      <w:r w:rsidRPr="000C266F">
        <w:t>Um sistema de aprendizado de máquina é aplicado para extrair as preferências do usuário com base nos seus artigos de interesse</w:t>
      </w:r>
      <w:r w:rsidR="00CD773E" w:rsidRPr="000C266F">
        <w:t xml:space="preserve">. </w:t>
      </w:r>
    </w:p>
    <w:p w14:paraId="58BE21BB" w14:textId="75CCB8FB" w:rsidR="00CD773E" w:rsidRPr="000C266F" w:rsidRDefault="00E57661" w:rsidP="000504C4">
      <w:pPr>
        <w:pStyle w:val="Paragrafonormal"/>
        <w:numPr>
          <w:ilvl w:val="0"/>
          <w:numId w:val="19"/>
        </w:numPr>
      </w:pPr>
      <w:r w:rsidRPr="000C266F">
        <w:t xml:space="preserve">O sistema PURE consulta a base de dados </w:t>
      </w:r>
      <w:r w:rsidR="00CD773E" w:rsidRPr="000C266F">
        <w:t xml:space="preserve">PubMed </w:t>
      </w:r>
      <w:r w:rsidRPr="000C266F">
        <w:t xml:space="preserve">para baixar os </w:t>
      </w:r>
      <w:r w:rsidR="00A8512F">
        <w:t xml:space="preserve">novos </w:t>
      </w:r>
      <w:r w:rsidRPr="000C266F">
        <w:t>artigos publicados</w:t>
      </w:r>
      <w:r w:rsidR="00CD773E" w:rsidRPr="000C266F">
        <w:t xml:space="preserve">. </w:t>
      </w:r>
    </w:p>
    <w:p w14:paraId="1120DBCD" w14:textId="21C847DD" w:rsidR="00CD773E" w:rsidRPr="000C266F" w:rsidRDefault="00E57661" w:rsidP="000504C4">
      <w:pPr>
        <w:pStyle w:val="Paragrafonormal"/>
        <w:numPr>
          <w:ilvl w:val="0"/>
          <w:numId w:val="19"/>
        </w:numPr>
      </w:pPr>
      <w:r w:rsidRPr="000C266F">
        <w:t xml:space="preserve">Os artigos baixados da PubMed são </w:t>
      </w:r>
      <w:r w:rsidR="00A8512F">
        <w:t>ordenados com</w:t>
      </w:r>
      <w:r w:rsidR="00A8512F" w:rsidRPr="000C266F">
        <w:t xml:space="preserve"> </w:t>
      </w:r>
      <w:r w:rsidRPr="000C266F">
        <w:t>base no modelo treinado com as preferências do usuário</w:t>
      </w:r>
      <w:r w:rsidR="00CD773E" w:rsidRPr="000C266F">
        <w:t>.</w:t>
      </w:r>
    </w:p>
    <w:p w14:paraId="349D0B49" w14:textId="77777777" w:rsidR="00CD773E" w:rsidRPr="000C266F" w:rsidRDefault="00E57661" w:rsidP="000504C4">
      <w:pPr>
        <w:pStyle w:val="Paragrafonormal"/>
        <w:numPr>
          <w:ilvl w:val="0"/>
          <w:numId w:val="19"/>
        </w:numPr>
      </w:pPr>
      <w:r w:rsidRPr="000C266F">
        <w:t>Os artigos são então apresentados para o usuário</w:t>
      </w:r>
      <w:r w:rsidR="00CD773E" w:rsidRPr="000C266F">
        <w:t>.</w:t>
      </w:r>
    </w:p>
    <w:p w14:paraId="07C6B1C3" w14:textId="77777777" w:rsidR="00CD773E" w:rsidRPr="000C266F" w:rsidRDefault="00CD773E" w:rsidP="000504C4">
      <w:pPr>
        <w:pStyle w:val="Paragrafonormal"/>
        <w:ind w:firstLine="0"/>
      </w:pPr>
    </w:p>
    <w:p w14:paraId="6C9E28D4" w14:textId="77777777" w:rsidR="00E57661" w:rsidRPr="000C266F" w:rsidRDefault="00E57661" w:rsidP="000504C4">
      <w:pPr>
        <w:pStyle w:val="Paragrafonormal"/>
        <w:ind w:firstLine="0"/>
      </w:pPr>
      <w:r w:rsidRPr="000C266F">
        <w:t>O propósito do PURE desenvolvido por TAKASHI YONEYA e HIROSHI MAMITS</w:t>
      </w:r>
      <w:r w:rsidRPr="000C266F">
        <w:t>U</w:t>
      </w:r>
      <w:r w:rsidRPr="000C266F">
        <w:t>KA, é oferecer uma interface que facilite o processo de busca de artigos relevantes pela comunidade científica na base de dados PubMed. A</w:t>
      </w:r>
      <w:r w:rsidR="00860972" w:rsidRPr="000C266F">
        <w:t xml:space="preserve"> base de dados PubMed mantém um grande acervo de arti</w:t>
      </w:r>
      <w:r w:rsidRPr="000C266F">
        <w:t xml:space="preserve">gos de </w:t>
      </w:r>
      <w:r w:rsidR="002A56B8" w:rsidRPr="000C266F">
        <w:t>biologia e medicina</w:t>
      </w:r>
      <w:r w:rsidRPr="000C266F">
        <w:t xml:space="preserve"> com um volume diário de atual</w:t>
      </w:r>
      <w:r w:rsidRPr="000C266F">
        <w:t>i</w:t>
      </w:r>
      <w:r w:rsidRPr="000C266F">
        <w:t xml:space="preserve">zação da ordem de </w:t>
      </w:r>
      <w:r w:rsidR="00860972" w:rsidRPr="000C266F">
        <w:t>centenas artigos</w:t>
      </w:r>
      <w:r w:rsidRPr="000C266F">
        <w:t>.</w:t>
      </w:r>
      <w:r w:rsidR="003510DA" w:rsidRPr="000C266F">
        <w:t xml:space="preserve"> Diante deste cenário, os autores perceberam que um sistema de recomendação baseado em filtragem de conteúdo poderia auxiliar a comunidade cient</w:t>
      </w:r>
      <w:r w:rsidR="00782CE7" w:rsidRPr="000C266F">
        <w:t>í</w:t>
      </w:r>
      <w:r w:rsidR="003510DA" w:rsidRPr="000C266F">
        <w:t>fica no trabalho de consulta de novos artigos.</w:t>
      </w:r>
    </w:p>
    <w:p w14:paraId="38148D20" w14:textId="77777777" w:rsidR="00A8512F" w:rsidRDefault="00A8512F" w:rsidP="000504C4">
      <w:pPr>
        <w:pStyle w:val="Paragrafonormal"/>
        <w:ind w:firstLine="0"/>
      </w:pPr>
    </w:p>
    <w:p w14:paraId="0A91468E" w14:textId="030A880C" w:rsidR="009621DC" w:rsidRDefault="00A8512F" w:rsidP="000504C4">
      <w:pPr>
        <w:pStyle w:val="Paragrafonormal"/>
        <w:ind w:firstLine="0"/>
      </w:pPr>
      <w:r>
        <w:t>Os seguintes módulos fazem parte do sistema PURE:</w:t>
      </w:r>
    </w:p>
    <w:p w14:paraId="4611E896" w14:textId="77777777" w:rsidR="00A8512F" w:rsidRPr="000C266F" w:rsidRDefault="00A8512F" w:rsidP="000504C4">
      <w:pPr>
        <w:pStyle w:val="Paragrafonormal"/>
        <w:ind w:firstLine="0"/>
      </w:pPr>
    </w:p>
    <w:p w14:paraId="024C5AAE" w14:textId="77777777" w:rsidR="000504C4" w:rsidRPr="000C266F" w:rsidRDefault="009621DC" w:rsidP="000504C4">
      <w:pPr>
        <w:pStyle w:val="Paragrafonormal"/>
        <w:ind w:firstLine="0"/>
        <w:rPr>
          <w:b/>
        </w:rPr>
      </w:pPr>
      <w:r w:rsidRPr="000C266F">
        <w:rPr>
          <w:b/>
        </w:rPr>
        <w:t xml:space="preserve">Interface para registro de artigos de interesse do </w:t>
      </w:r>
      <w:r w:rsidR="00AC3DD4" w:rsidRPr="000C266F">
        <w:rPr>
          <w:b/>
        </w:rPr>
        <w:t>u</w:t>
      </w:r>
      <w:r w:rsidRPr="000C266F">
        <w:rPr>
          <w:b/>
        </w:rPr>
        <w:t>suário</w:t>
      </w:r>
    </w:p>
    <w:p w14:paraId="463F7551" w14:textId="77777777" w:rsidR="000504C4" w:rsidRPr="000C266F" w:rsidRDefault="000504C4" w:rsidP="000504C4">
      <w:pPr>
        <w:pStyle w:val="Paragrafonormal"/>
        <w:ind w:firstLine="0"/>
      </w:pPr>
    </w:p>
    <w:p w14:paraId="0B846F6F" w14:textId="77777777" w:rsidR="00845DE0" w:rsidRPr="000C266F" w:rsidRDefault="003510DA" w:rsidP="000504C4">
      <w:pPr>
        <w:pStyle w:val="Paragrafonormal"/>
        <w:ind w:firstLine="0"/>
      </w:pPr>
      <w:r w:rsidRPr="000C266F">
        <w:t>Para utilizar o sistema, o usuário precisa registrar os seus artigos de interesse na base de dados do PURE.</w:t>
      </w:r>
      <w:r w:rsidR="00845DE0" w:rsidRPr="000C266F">
        <w:t xml:space="preserve"> Para esta atividade o usuário acessa a interface web do sistema e seleciona os artigos de sua preferê</w:t>
      </w:r>
      <w:r w:rsidR="00094FF0" w:rsidRPr="000C266F">
        <w:t>ncia em uma listagem.</w:t>
      </w:r>
    </w:p>
    <w:p w14:paraId="72B3B8FB" w14:textId="77777777" w:rsidR="00094FF0" w:rsidRPr="000C266F" w:rsidRDefault="00094FF0" w:rsidP="000504C4">
      <w:pPr>
        <w:pStyle w:val="Paragrafonormal"/>
        <w:ind w:firstLine="0"/>
      </w:pPr>
      <w:r w:rsidRPr="000C266F">
        <w:t>Os artigos selecionados são então gravados no perfil do usuário e armazenados no banco de dados do PURE.</w:t>
      </w:r>
    </w:p>
    <w:p w14:paraId="73CC7635" w14:textId="77777777" w:rsidR="00094FF0" w:rsidRPr="000C266F" w:rsidRDefault="00094FF0" w:rsidP="000504C4">
      <w:pPr>
        <w:pStyle w:val="Paragrafonormal"/>
        <w:ind w:firstLine="0"/>
      </w:pPr>
      <w:r w:rsidRPr="000C266F">
        <w:t>O usuário tem a permissão de adicionar novos arquivos e alterar sua lista de interesse.</w:t>
      </w:r>
    </w:p>
    <w:p w14:paraId="05DFC75E" w14:textId="77777777" w:rsidR="00845DE0" w:rsidRPr="000C266F" w:rsidRDefault="00845DE0" w:rsidP="000504C4">
      <w:pPr>
        <w:pStyle w:val="Paragrafonormal"/>
        <w:ind w:firstLine="0"/>
      </w:pPr>
    </w:p>
    <w:p w14:paraId="73758D1A" w14:textId="77777777" w:rsidR="00A8512F" w:rsidRDefault="00A8512F">
      <w:pPr>
        <w:jc w:val="left"/>
        <w:rPr>
          <w:b/>
        </w:rPr>
      </w:pPr>
      <w:r>
        <w:rPr>
          <w:b/>
        </w:rPr>
        <w:br w:type="page"/>
      </w:r>
    </w:p>
    <w:p w14:paraId="74F01B37" w14:textId="0776CBD0" w:rsidR="00094FF0" w:rsidRPr="000C266F" w:rsidRDefault="00094FF0" w:rsidP="000504C4">
      <w:pPr>
        <w:pStyle w:val="Paragrafonormal"/>
        <w:ind w:firstLine="0"/>
        <w:rPr>
          <w:b/>
        </w:rPr>
      </w:pPr>
      <w:r w:rsidRPr="000C266F">
        <w:rPr>
          <w:b/>
        </w:rPr>
        <w:t xml:space="preserve">Treinamento do </w:t>
      </w:r>
      <w:r w:rsidR="00AC3DD4" w:rsidRPr="000C266F">
        <w:rPr>
          <w:b/>
        </w:rPr>
        <w:t>m</w:t>
      </w:r>
      <w:r w:rsidRPr="000C266F">
        <w:rPr>
          <w:b/>
        </w:rPr>
        <w:t xml:space="preserve">odelo </w:t>
      </w:r>
      <w:r w:rsidR="004B19CA" w:rsidRPr="000C266F">
        <w:rPr>
          <w:b/>
        </w:rPr>
        <w:t>probabilístico</w:t>
      </w:r>
      <w:r w:rsidRPr="000C266F">
        <w:rPr>
          <w:b/>
        </w:rPr>
        <w:t xml:space="preserve"> baseado nos artigos de interesse do usuário</w:t>
      </w:r>
    </w:p>
    <w:p w14:paraId="3A51046B" w14:textId="77777777" w:rsidR="000504C4" w:rsidRPr="000C266F" w:rsidRDefault="000504C4" w:rsidP="000504C4">
      <w:pPr>
        <w:pStyle w:val="Paragrafonormal"/>
        <w:ind w:firstLine="0"/>
      </w:pPr>
    </w:p>
    <w:p w14:paraId="51234507" w14:textId="77777777" w:rsidR="00F175BB" w:rsidRPr="000C266F" w:rsidRDefault="00094FF0" w:rsidP="000504C4">
      <w:pPr>
        <w:pStyle w:val="Paragrafonormal"/>
        <w:ind w:firstLine="0"/>
      </w:pPr>
      <w:r w:rsidRPr="000C266F">
        <w:t xml:space="preserve">Os </w:t>
      </w:r>
      <w:r w:rsidR="003510DA" w:rsidRPr="000C266F">
        <w:t xml:space="preserve">artigos </w:t>
      </w:r>
      <w:r w:rsidRPr="000C266F">
        <w:t xml:space="preserve">de interesse do usuário </w:t>
      </w:r>
      <w:r w:rsidR="003510DA" w:rsidRPr="000C266F">
        <w:t xml:space="preserve">são </w:t>
      </w:r>
      <w:r w:rsidRPr="000C266F">
        <w:t xml:space="preserve">utilizados para a concepção de </w:t>
      </w:r>
      <w:r w:rsidR="003510DA" w:rsidRPr="000C266F">
        <w:t xml:space="preserve">um modelo </w:t>
      </w:r>
      <w:r w:rsidRPr="000C266F">
        <w:t>pr</w:t>
      </w:r>
      <w:r w:rsidRPr="000C266F">
        <w:t>o</w:t>
      </w:r>
      <w:r w:rsidRPr="000C266F">
        <w:t xml:space="preserve">babilístico </w:t>
      </w:r>
      <w:r w:rsidR="003510DA" w:rsidRPr="000C266F">
        <w:t xml:space="preserve">que procura identificar as </w:t>
      </w:r>
      <w:r w:rsidRPr="000C266F">
        <w:t>preferências</w:t>
      </w:r>
      <w:r w:rsidR="003510DA" w:rsidRPr="000C266F">
        <w:t xml:space="preserve"> do usuário</w:t>
      </w:r>
      <w:r w:rsidRPr="000C266F">
        <w:t xml:space="preserve"> para novos artigos</w:t>
      </w:r>
      <w:r w:rsidR="003510DA" w:rsidRPr="000C266F">
        <w:t>.</w:t>
      </w:r>
      <w:r w:rsidR="00376C25" w:rsidRPr="000C266F">
        <w:t xml:space="preserve"> Esse modelo é dividido em duas etapas</w:t>
      </w:r>
      <w:r w:rsidR="00F6447E" w:rsidRPr="000C266F">
        <w:t>:</w:t>
      </w:r>
    </w:p>
    <w:p w14:paraId="511BF44F" w14:textId="77777777" w:rsidR="0092152F" w:rsidRPr="000C266F" w:rsidRDefault="0092152F" w:rsidP="000504C4">
      <w:pPr>
        <w:pStyle w:val="Paragrafonormal"/>
        <w:ind w:firstLine="0"/>
      </w:pPr>
    </w:p>
    <w:p w14:paraId="38786194" w14:textId="77777777" w:rsidR="00CA4C6B" w:rsidRPr="000C266F" w:rsidRDefault="00F6447E" w:rsidP="000504C4">
      <w:pPr>
        <w:pStyle w:val="Paragrafonormal"/>
        <w:ind w:firstLine="0"/>
        <w:rPr>
          <w:b/>
          <w:i/>
        </w:rPr>
      </w:pPr>
      <w:r w:rsidRPr="000C266F">
        <w:rPr>
          <w:b/>
          <w:i/>
        </w:rPr>
        <w:t xml:space="preserve">Etapa de </w:t>
      </w:r>
      <w:r w:rsidR="00C10C82" w:rsidRPr="000C266F">
        <w:rPr>
          <w:b/>
          <w:i/>
        </w:rPr>
        <w:t xml:space="preserve">Seleção de palavras e atribuição de </w:t>
      </w:r>
      <w:r w:rsidR="009B594A" w:rsidRPr="000C266F">
        <w:rPr>
          <w:b/>
          <w:i/>
        </w:rPr>
        <w:t>peso</w:t>
      </w:r>
    </w:p>
    <w:p w14:paraId="7D442D4C" w14:textId="77777777" w:rsidR="000504C4" w:rsidRPr="000C266F" w:rsidRDefault="000504C4" w:rsidP="000504C4">
      <w:pPr>
        <w:pStyle w:val="Paragrafonormal"/>
        <w:ind w:firstLine="0"/>
      </w:pPr>
    </w:p>
    <w:p w14:paraId="3B8AC834" w14:textId="346FC996" w:rsidR="00376C25" w:rsidRPr="000C266F" w:rsidRDefault="0092152F" w:rsidP="000504C4">
      <w:pPr>
        <w:pStyle w:val="Paragrafonormal"/>
        <w:ind w:firstLine="0"/>
      </w:pPr>
      <w:r w:rsidRPr="000C266F">
        <w:t>Nesta</w:t>
      </w:r>
      <w:r w:rsidR="00376C25" w:rsidRPr="000C266F">
        <w:t xml:space="preserve"> etapa</w:t>
      </w:r>
      <w:r w:rsidR="00C10C82" w:rsidRPr="000C266F">
        <w:t xml:space="preserve"> o</w:t>
      </w:r>
      <w:r w:rsidR="00376C25" w:rsidRPr="000C266F">
        <w:t xml:space="preserve"> sistema </w:t>
      </w:r>
      <w:r w:rsidR="009B594A" w:rsidRPr="000C266F">
        <w:t xml:space="preserve">trata os artigos do PubMed como um vetor de palavras </w:t>
      </w:r>
      <w:r w:rsidR="00A8512F">
        <w:t>orden</w:t>
      </w:r>
      <w:r w:rsidR="00A8512F">
        <w:t>a</w:t>
      </w:r>
      <w:r w:rsidR="00A8512F">
        <w:t>das</w:t>
      </w:r>
      <w:r w:rsidR="00A8512F" w:rsidRPr="000C266F">
        <w:t xml:space="preserve"> </w:t>
      </w:r>
      <w:r w:rsidR="009B594A" w:rsidRPr="000C266F">
        <w:t xml:space="preserve">por peso. Estas palavras são obtidas </w:t>
      </w:r>
      <w:r w:rsidR="00376C25" w:rsidRPr="000C266F">
        <w:t>a partir da eliminação de palavras irreleva</w:t>
      </w:r>
      <w:r w:rsidR="00376C25" w:rsidRPr="000C266F">
        <w:t>n</w:t>
      </w:r>
      <w:r w:rsidR="00376C25" w:rsidRPr="000C266F">
        <w:t xml:space="preserve">tes para o sistema </w:t>
      </w:r>
      <w:r w:rsidR="00C10C82" w:rsidRPr="000C266F">
        <w:t>classificadas como stopwords.</w:t>
      </w:r>
    </w:p>
    <w:p w14:paraId="562F35A7" w14:textId="77777777" w:rsidR="00376C25" w:rsidRPr="000C266F" w:rsidRDefault="009B594A" w:rsidP="000504C4">
      <w:pPr>
        <w:pStyle w:val="Paragrafonormal"/>
        <w:ind w:firstLine="0"/>
      </w:pPr>
      <w:r w:rsidRPr="000C266F">
        <w:t>As stopwords são obtidas por duas estratégias distintas, a primeira consiste na ge</w:t>
      </w:r>
      <w:r w:rsidR="00D3260D" w:rsidRPr="000C266F">
        <w:t>ração do DF</w:t>
      </w:r>
      <w:r w:rsidR="00AE76E0" w:rsidRPr="000C266F">
        <w:t xml:space="preserve"> </w:t>
      </w:r>
      <w:r w:rsidRPr="000C266F">
        <w:t>e TF-IDF das palavras oriundas de uma porção aleatória de artigos da base de dados do PubMed. As palavras com alto DF</w:t>
      </w:r>
      <w:r w:rsidR="00D3260D" w:rsidRPr="000C266F">
        <w:t xml:space="preserve"> (número de documentos onde a palavra aparece)</w:t>
      </w:r>
      <w:r w:rsidRPr="000C266F">
        <w:t xml:space="preserve"> ou com baixo TF-IDF </w:t>
      </w:r>
      <w:r w:rsidR="00D3260D" w:rsidRPr="000C266F">
        <w:t>(</w:t>
      </w:r>
      <w:r w:rsidR="00B520FF" w:rsidRPr="000C266F">
        <w:t xml:space="preserve">métrica que informa quanto a palavra é relevante para </w:t>
      </w:r>
      <w:r w:rsidR="00E349DE" w:rsidRPr="000C266F">
        <w:t>o documento</w:t>
      </w:r>
      <w:r w:rsidR="00D3260D" w:rsidRPr="000C266F">
        <w:t xml:space="preserve">) </w:t>
      </w:r>
      <w:r w:rsidRPr="000C266F">
        <w:t>são consideradas stopwords. A segunda estratégia consist</w:t>
      </w:r>
      <w:r w:rsidR="007757D0" w:rsidRPr="000C266F">
        <w:t>e</w:t>
      </w:r>
      <w:r w:rsidRPr="000C266F">
        <w:t xml:space="preserve"> em consid</w:t>
      </w:r>
      <w:r w:rsidRPr="000C266F">
        <w:t>e</w:t>
      </w:r>
      <w:r w:rsidRPr="000C266F">
        <w:t xml:space="preserve">rar como stopwords as </w:t>
      </w:r>
      <w:r w:rsidR="00B26196" w:rsidRPr="000C266F">
        <w:t xml:space="preserve">palavras que respeitam as seguintes regras: 1) palavras com menos de 3 letras; 2) palavras sem caracteres alfabéticos; 3) palavras que aparecem no </w:t>
      </w:r>
      <w:r w:rsidR="00B26196" w:rsidRPr="000C266F">
        <w:rPr>
          <w:b/>
        </w:rPr>
        <w:t>Journal of Business Research</w:t>
      </w:r>
      <w:r w:rsidR="00B26196" w:rsidRPr="000C266F">
        <w:t xml:space="preserve"> de Jan. 2005 a 2006.</w:t>
      </w:r>
    </w:p>
    <w:p w14:paraId="6C2A1B6F" w14:textId="3F954AB8" w:rsidR="0092152F" w:rsidRPr="000C266F" w:rsidRDefault="0092152F" w:rsidP="000504C4">
      <w:pPr>
        <w:pStyle w:val="Paragrafonormal"/>
        <w:ind w:firstLine="0"/>
      </w:pPr>
      <w:r w:rsidRPr="000C266F">
        <w:t>Após a eliminação das stopwords é dado um peso para cada palavra restante do d</w:t>
      </w:r>
      <w:r w:rsidRPr="000C266F">
        <w:t>o</w:t>
      </w:r>
      <w:r w:rsidRPr="000C266F">
        <w:t>cumento. Este peso é obtido pela verificação da distribuição da palavra pelo docume</w:t>
      </w:r>
      <w:r w:rsidRPr="000C266F">
        <w:t>n</w:t>
      </w:r>
      <w:r w:rsidRPr="000C266F">
        <w:t>to (TF).</w:t>
      </w:r>
    </w:p>
    <w:p w14:paraId="266B7460" w14:textId="77777777" w:rsidR="0092152F" w:rsidRPr="000C266F" w:rsidRDefault="0092152F" w:rsidP="000504C4">
      <w:pPr>
        <w:pStyle w:val="Paragrafonormal"/>
        <w:ind w:firstLine="0"/>
      </w:pPr>
    </w:p>
    <w:p w14:paraId="035C54E1" w14:textId="77777777" w:rsidR="0092152F" w:rsidRPr="000C266F" w:rsidRDefault="00F6447E" w:rsidP="000504C4">
      <w:pPr>
        <w:pStyle w:val="Paragrafonormal"/>
        <w:ind w:firstLine="0"/>
        <w:rPr>
          <w:b/>
          <w:i/>
        </w:rPr>
      </w:pPr>
      <w:r w:rsidRPr="000C266F">
        <w:rPr>
          <w:b/>
          <w:i/>
        </w:rPr>
        <w:t xml:space="preserve">Etapa de </w:t>
      </w:r>
      <w:r w:rsidR="0092152F" w:rsidRPr="000C266F">
        <w:rPr>
          <w:b/>
          <w:i/>
        </w:rPr>
        <w:t xml:space="preserve">Geração do </w:t>
      </w:r>
      <w:r w:rsidR="00AC3DD4" w:rsidRPr="000C266F">
        <w:rPr>
          <w:b/>
          <w:i/>
        </w:rPr>
        <w:t>m</w:t>
      </w:r>
      <w:r w:rsidR="0092152F" w:rsidRPr="000C266F">
        <w:rPr>
          <w:b/>
          <w:i/>
        </w:rPr>
        <w:t xml:space="preserve">odelo </w:t>
      </w:r>
      <w:r w:rsidR="00AC3DD4" w:rsidRPr="000C266F">
        <w:rPr>
          <w:b/>
          <w:i/>
        </w:rPr>
        <w:t>p</w:t>
      </w:r>
      <w:r w:rsidR="0092152F" w:rsidRPr="000C266F">
        <w:rPr>
          <w:b/>
          <w:i/>
        </w:rPr>
        <w:t>robabilístico</w:t>
      </w:r>
    </w:p>
    <w:p w14:paraId="0830F297" w14:textId="77777777" w:rsidR="000504C4" w:rsidRPr="000C266F" w:rsidRDefault="000504C4" w:rsidP="000504C4">
      <w:pPr>
        <w:pStyle w:val="Paragrafonormal"/>
        <w:ind w:firstLine="0"/>
      </w:pPr>
    </w:p>
    <w:p w14:paraId="58D73CD5" w14:textId="60CF6323" w:rsidR="005F320D" w:rsidRPr="000C266F" w:rsidRDefault="005F320D" w:rsidP="000504C4">
      <w:pPr>
        <w:pStyle w:val="Paragrafonormal"/>
        <w:ind w:firstLine="0"/>
      </w:pPr>
      <w:r w:rsidRPr="000C266F">
        <w:t>As palavras selecionadas na e</w:t>
      </w:r>
      <w:r w:rsidR="00080240" w:rsidRPr="000C266F">
        <w:t xml:space="preserve">tapa anterior </w:t>
      </w:r>
      <w:r w:rsidR="00B73AC3" w:rsidRPr="000C266F">
        <w:t xml:space="preserve">são usadas para treinar </w:t>
      </w:r>
      <w:r w:rsidRPr="000C266F">
        <w:t xml:space="preserve">um classificador probabilístico que será usado para gerar uma métrica de recomendação para os novos artigos. A função utilizada para computar o grau de recomendação de um artigo é </w:t>
      </w:r>
      <w:r w:rsidR="00A8512F" w:rsidRPr="000C266F">
        <w:t>d</w:t>
      </w:r>
      <w:r w:rsidR="00A8512F" w:rsidRPr="000C266F">
        <w:t>a</w:t>
      </w:r>
      <w:r w:rsidR="00A8512F" w:rsidRPr="000C266F">
        <w:t>d</w:t>
      </w:r>
      <w:r w:rsidR="00A8512F">
        <w:t>a</w:t>
      </w:r>
      <w:r w:rsidR="00A8512F" w:rsidRPr="000C266F">
        <w:t xml:space="preserve"> </w:t>
      </w:r>
      <w:r w:rsidRPr="000C266F">
        <w:t xml:space="preserve">pela </w:t>
      </w:r>
      <w:r w:rsidR="00A8512F">
        <w:t>fórmula</w:t>
      </w:r>
      <w:r w:rsidR="00A8512F" w:rsidRPr="000C266F">
        <w:t xml:space="preserve"> </w:t>
      </w:r>
      <w:r w:rsidRPr="000C266F">
        <w:t>abaixo:</w:t>
      </w:r>
    </w:p>
    <w:p w14:paraId="54459723" w14:textId="77777777" w:rsidR="005F320D" w:rsidRPr="000C266F" w:rsidRDefault="005F320D" w:rsidP="000504C4">
      <w:pPr>
        <w:pStyle w:val="Paragrafonormal"/>
        <w:ind w:firstLine="0"/>
      </w:pPr>
    </w:p>
    <w:p w14:paraId="0CC3F8CD" w14:textId="77777777" w:rsidR="005F320D" w:rsidRPr="000C266F" w:rsidRDefault="005F320D" w:rsidP="000504C4">
      <w:pPr>
        <w:pStyle w:val="Paragrafonormal"/>
        <w:ind w:firstLine="0"/>
      </w:pPr>
      <w:r w:rsidRPr="000C266F">
        <w:t>Sendo d um artigo, z a variável correspondente ao cluster, s um campo existente na estrutura do artigo exe.</w:t>
      </w:r>
      <w:r w:rsidR="00502835" w:rsidRPr="000C266F">
        <w:t>,</w:t>
      </w:r>
      <w:r w:rsidRPr="000C266F">
        <w:t xml:space="preserve"> título e w uma palavra do artigo temos:</w:t>
      </w:r>
    </w:p>
    <w:p w14:paraId="552C9734" w14:textId="77777777" w:rsidR="0092152F" w:rsidRPr="000C266F" w:rsidRDefault="0092152F" w:rsidP="000504C4">
      <w:pPr>
        <w:pStyle w:val="Paragrafonormal"/>
        <w:ind w:firstLine="0"/>
      </w:pPr>
    </w:p>
    <w:p w14:paraId="2AB191B7" w14:textId="77777777" w:rsidR="0092152F" w:rsidRPr="004C73F9" w:rsidRDefault="005F320D" w:rsidP="003510DA">
      <w:pPr>
        <w:pStyle w:val="Paragrafonormal"/>
      </w:pPr>
      <w:r w:rsidRPr="000C266F">
        <w:rPr>
          <w:noProof/>
          <w:lang w:val="en-US"/>
        </w:rPr>
        <w:drawing>
          <wp:inline distT="0" distB="0" distL="0" distR="0" wp14:anchorId="2239F047" wp14:editId="23C38878">
            <wp:extent cx="5396230" cy="8089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08-05 at 7.53.04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DB90" w14:textId="77777777" w:rsidR="00884C70" w:rsidRPr="000C266F" w:rsidRDefault="00884C70" w:rsidP="00884C70">
      <w:pPr>
        <w:pStyle w:val="Paragrafonormal"/>
        <w:jc w:val="center"/>
      </w:pPr>
      <w:r w:rsidRPr="000C266F">
        <w:t>Função de Recomendação</w:t>
      </w:r>
    </w:p>
    <w:p w14:paraId="3C072B75" w14:textId="77777777" w:rsidR="003510DA" w:rsidRPr="000C266F" w:rsidRDefault="003510DA" w:rsidP="003510DA">
      <w:pPr>
        <w:pStyle w:val="Paragrafonormal"/>
      </w:pPr>
    </w:p>
    <w:p w14:paraId="7A1B02FD" w14:textId="77777777" w:rsidR="0092152F" w:rsidRPr="000C266F" w:rsidRDefault="00380BEB" w:rsidP="000504C4">
      <w:pPr>
        <w:pStyle w:val="Paragrafonormal"/>
        <w:ind w:firstLine="0"/>
      </w:pPr>
      <w:r w:rsidRPr="000C266F">
        <w:t>Em seguida os autores treinam os parâmetros de probabilidade p(z) e ps(w|z) a partir dos artigos preferidos do usuário utilizando o algoritmo de Maximização de Expectat</w:t>
      </w:r>
      <w:r w:rsidRPr="000C266F">
        <w:t>i</w:t>
      </w:r>
      <w:r w:rsidRPr="000C266F">
        <w:t>va (EM).</w:t>
      </w:r>
    </w:p>
    <w:p w14:paraId="794E9BCB" w14:textId="77777777" w:rsidR="009621DC" w:rsidRPr="000C266F" w:rsidRDefault="009621DC" w:rsidP="000504C4">
      <w:pPr>
        <w:pStyle w:val="Paragrafonormal"/>
        <w:ind w:firstLine="0"/>
      </w:pPr>
    </w:p>
    <w:p w14:paraId="57BBAC90" w14:textId="77777777" w:rsidR="00094FF0" w:rsidRPr="000C266F" w:rsidRDefault="00094FF0" w:rsidP="000504C4">
      <w:pPr>
        <w:pStyle w:val="Paragrafonormal"/>
        <w:ind w:firstLine="0"/>
        <w:rPr>
          <w:b/>
        </w:rPr>
      </w:pPr>
      <w:r w:rsidRPr="000C266F">
        <w:rPr>
          <w:b/>
        </w:rPr>
        <w:t>Recuperação diária de novos artigos da base PubMed.</w:t>
      </w:r>
    </w:p>
    <w:p w14:paraId="55D7E6DB" w14:textId="77777777" w:rsidR="000504C4" w:rsidRPr="000C266F" w:rsidRDefault="000504C4" w:rsidP="000504C4">
      <w:pPr>
        <w:pStyle w:val="Paragrafonormal"/>
        <w:ind w:firstLine="0"/>
      </w:pPr>
    </w:p>
    <w:p w14:paraId="56C03187" w14:textId="459AAFEC" w:rsidR="00094FF0" w:rsidRPr="000C266F" w:rsidRDefault="00094FF0" w:rsidP="000504C4">
      <w:pPr>
        <w:pStyle w:val="Paragrafonormal"/>
        <w:ind w:firstLine="0"/>
      </w:pPr>
      <w:r w:rsidRPr="000C266F">
        <w:t xml:space="preserve">O sistema PURE diariamente executa uma operação de recuperação dos novos artigos publicados na base de dados do PubMed. Os novos </w:t>
      </w:r>
      <w:r w:rsidR="00A8512F">
        <w:t>artigos</w:t>
      </w:r>
      <w:r w:rsidR="00A8512F" w:rsidRPr="000C266F">
        <w:t xml:space="preserve"> </w:t>
      </w:r>
      <w:r w:rsidRPr="000C266F">
        <w:t>são armazenados na base de dados do sistema para serem classificados de acordo com as preferências de cada usu</w:t>
      </w:r>
      <w:r w:rsidRPr="000C266F">
        <w:t>á</w:t>
      </w:r>
      <w:r w:rsidRPr="000C266F">
        <w:t>rio.</w:t>
      </w:r>
    </w:p>
    <w:p w14:paraId="2638FD4F" w14:textId="77777777" w:rsidR="00502835" w:rsidRPr="000C266F" w:rsidRDefault="00502835" w:rsidP="000504C4">
      <w:pPr>
        <w:pStyle w:val="Paragrafonormal"/>
        <w:ind w:firstLine="0"/>
        <w:rPr>
          <w:b/>
        </w:rPr>
      </w:pPr>
    </w:p>
    <w:p w14:paraId="735A7D70" w14:textId="77777777" w:rsidR="00094FF0" w:rsidRPr="000C266F" w:rsidRDefault="00094FF0" w:rsidP="000504C4">
      <w:pPr>
        <w:pStyle w:val="Paragrafonormal"/>
        <w:ind w:firstLine="0"/>
        <w:rPr>
          <w:b/>
        </w:rPr>
      </w:pPr>
      <w:r w:rsidRPr="000C266F">
        <w:rPr>
          <w:b/>
        </w:rPr>
        <w:t>Recomendação dos artigos</w:t>
      </w:r>
    </w:p>
    <w:p w14:paraId="718B254D" w14:textId="77777777" w:rsidR="000504C4" w:rsidRPr="000C266F" w:rsidRDefault="000504C4" w:rsidP="000504C4">
      <w:pPr>
        <w:pStyle w:val="Paragrafonormal"/>
        <w:ind w:firstLine="0"/>
      </w:pPr>
    </w:p>
    <w:p w14:paraId="0222DF4E" w14:textId="56E45304" w:rsidR="00094FF0" w:rsidRPr="000C266F" w:rsidRDefault="004810B6" w:rsidP="000504C4">
      <w:pPr>
        <w:pStyle w:val="Paragrafonormal"/>
        <w:ind w:firstLine="0"/>
      </w:pPr>
      <w:r w:rsidRPr="000C266F">
        <w:t xml:space="preserve">Para cada </w:t>
      </w:r>
      <w:r w:rsidR="00A8512F">
        <w:t>artigo</w:t>
      </w:r>
      <w:r w:rsidR="00A8512F" w:rsidRPr="000C266F">
        <w:t xml:space="preserve"> </w:t>
      </w:r>
      <w:r w:rsidRPr="000C266F">
        <w:t xml:space="preserve">recuperado, são extraídas palavras que são usadas como base para geração do </w:t>
      </w:r>
      <w:r w:rsidR="00A8512F">
        <w:t>critério de ordenação que é dado</w:t>
      </w:r>
      <w:r w:rsidR="00A8512F" w:rsidRPr="000C266F">
        <w:t xml:space="preserve"> </w:t>
      </w:r>
      <w:r w:rsidR="00094FF0" w:rsidRPr="000C266F">
        <w:t xml:space="preserve">de acordo com a função </w:t>
      </w:r>
      <w:r w:rsidRPr="000C266F">
        <w:t xml:space="preserve">de recomendação definida anteriormente. Como </w:t>
      </w:r>
      <w:r w:rsidR="00A8512F">
        <w:t xml:space="preserve">forma de </w:t>
      </w:r>
      <w:r w:rsidR="00BD6E95">
        <w:t xml:space="preserve">ajustar </w:t>
      </w:r>
      <w:r w:rsidRPr="000C266F">
        <w:t>possíveis desvios do algoritmo de r</w:t>
      </w:r>
      <w:r w:rsidRPr="000C266F">
        <w:t>e</w:t>
      </w:r>
      <w:r w:rsidRPr="000C266F">
        <w:t>comendação</w:t>
      </w:r>
      <w:r w:rsidR="00BD6E95">
        <w:t>,</w:t>
      </w:r>
      <w:r w:rsidRPr="000C266F">
        <w:t xml:space="preserve"> os autores apresentam um score adicional para cada artigo. O Z-score é obtido através do agrupamento dos artigos em conjuntos de artigos com o mesmo n</w:t>
      </w:r>
      <w:r w:rsidRPr="000C266F">
        <w:t>ú</w:t>
      </w:r>
      <w:r w:rsidRPr="000C266F">
        <w:t xml:space="preserve">mero de palavras. </w:t>
      </w:r>
      <w:r w:rsidR="00F8036C" w:rsidRPr="000C266F">
        <w:t>Deste modo é separado o mínimo e o máximo graus de recomend</w:t>
      </w:r>
      <w:r w:rsidR="00F8036C" w:rsidRPr="000C266F">
        <w:t>a</w:t>
      </w:r>
      <w:r w:rsidR="00F8036C" w:rsidRPr="000C266F">
        <w:t xml:space="preserve">ção do grupo </w:t>
      </w:r>
      <w:r w:rsidR="000504C4" w:rsidRPr="000C266F">
        <w:t>onde o</w:t>
      </w:r>
      <w:r w:rsidR="00F8036C" w:rsidRPr="000C266F">
        <w:t xml:space="preserve"> Z-score do artigo é dado pela formula:</w:t>
      </w:r>
    </w:p>
    <w:p w14:paraId="0EDD6F35" w14:textId="77777777" w:rsidR="00F8036C" w:rsidRPr="000C266F" w:rsidRDefault="00F8036C" w:rsidP="00094FF0">
      <w:pPr>
        <w:pStyle w:val="Paragrafonormal"/>
      </w:pPr>
    </w:p>
    <w:p w14:paraId="5FFFFCC0" w14:textId="77777777" w:rsidR="00F8036C" w:rsidRPr="004C73F9" w:rsidRDefault="00F8036C" w:rsidP="00F8036C">
      <w:pPr>
        <w:pStyle w:val="Paragrafonormal"/>
        <w:jc w:val="center"/>
      </w:pPr>
      <w:r w:rsidRPr="000C266F">
        <w:rPr>
          <w:noProof/>
          <w:lang w:val="en-US"/>
        </w:rPr>
        <w:drawing>
          <wp:inline distT="0" distB="0" distL="0" distR="0" wp14:anchorId="1F5731AC" wp14:editId="6F19514C">
            <wp:extent cx="1752600" cy="55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08-05 at 8.31.10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40F1" w14:textId="77777777" w:rsidR="000504C4" w:rsidRPr="000C266F" w:rsidRDefault="000504C4" w:rsidP="000504C4">
      <w:pPr>
        <w:pStyle w:val="Paragrafonormal"/>
        <w:ind w:firstLine="0"/>
      </w:pPr>
    </w:p>
    <w:p w14:paraId="0B184CAC" w14:textId="77777777" w:rsidR="00F8036C" w:rsidRPr="000C266F" w:rsidRDefault="00F8036C" w:rsidP="000504C4">
      <w:pPr>
        <w:pStyle w:val="Paragrafonormal"/>
        <w:ind w:firstLine="0"/>
      </w:pPr>
      <w:r w:rsidRPr="000C266F">
        <w:t>Os artigos com o maior Z-score são então recomendados para o usuário.</w:t>
      </w:r>
    </w:p>
    <w:p w14:paraId="3E422459" w14:textId="77777777" w:rsidR="00F8036C" w:rsidRPr="000C266F" w:rsidRDefault="00F8036C" w:rsidP="00094FF0">
      <w:pPr>
        <w:pStyle w:val="Paragrafonormal"/>
      </w:pPr>
    </w:p>
    <w:p w14:paraId="0A793736" w14:textId="77777777" w:rsidR="00601084" w:rsidRPr="000C266F" w:rsidRDefault="000504C4" w:rsidP="000504C4">
      <w:pPr>
        <w:rPr>
          <w:rStyle w:val="Strong"/>
        </w:rPr>
      </w:pPr>
      <w:r w:rsidRPr="000C266F">
        <w:br w:type="page"/>
      </w:r>
    </w:p>
    <w:p w14:paraId="6747D407" w14:textId="77777777" w:rsidR="00601084" w:rsidRPr="000C266F" w:rsidRDefault="00601084" w:rsidP="00A3100E">
      <w:pPr>
        <w:pStyle w:val="Heading11"/>
        <w:rPr>
          <w:lang w:val="pt-BR"/>
        </w:rPr>
      </w:pPr>
      <w:bookmarkStart w:id="7" w:name="_Toc178333019"/>
      <w:r w:rsidRPr="000C266F">
        <w:rPr>
          <w:lang w:val="pt-BR"/>
        </w:rPr>
        <w:t>Estado da Arte</w:t>
      </w:r>
      <w:bookmarkEnd w:id="7"/>
    </w:p>
    <w:p w14:paraId="499E0056" w14:textId="77777777" w:rsidR="00601084" w:rsidRPr="000C266F" w:rsidRDefault="00601084" w:rsidP="00601084">
      <w:pPr>
        <w:pStyle w:val="Body"/>
        <w:rPr>
          <w:lang w:val="pt-BR"/>
        </w:rPr>
      </w:pPr>
    </w:p>
    <w:p w14:paraId="4D7FBD61" w14:textId="77777777" w:rsidR="002F4E39" w:rsidRPr="000C266F" w:rsidRDefault="002F4E39" w:rsidP="002F4E39">
      <w:pPr>
        <w:pStyle w:val="Paragrafonormal"/>
        <w:ind w:firstLine="0"/>
        <w:rPr>
          <w:b/>
        </w:rPr>
      </w:pPr>
      <w:r w:rsidRPr="004C73F9">
        <w:rPr>
          <w:b/>
        </w:rPr>
        <w:t xml:space="preserve">Sistemas de </w:t>
      </w:r>
      <w:r w:rsidR="003729EB" w:rsidRPr="000C266F">
        <w:rPr>
          <w:b/>
        </w:rPr>
        <w:t>r</w:t>
      </w:r>
      <w:r w:rsidRPr="000C266F">
        <w:rPr>
          <w:b/>
        </w:rPr>
        <w:t>ecomendação</w:t>
      </w:r>
    </w:p>
    <w:p w14:paraId="38911FC9" w14:textId="77777777" w:rsidR="000504C4" w:rsidRPr="000C266F" w:rsidRDefault="000504C4" w:rsidP="000504C4">
      <w:pPr>
        <w:pStyle w:val="Paragrafonormal"/>
        <w:ind w:firstLine="0"/>
      </w:pPr>
    </w:p>
    <w:p w14:paraId="327D2AED" w14:textId="312C87E9" w:rsidR="002F4E39" w:rsidRPr="000C266F" w:rsidRDefault="002F4E39" w:rsidP="000504C4">
      <w:pPr>
        <w:pStyle w:val="Paragrafonormal"/>
        <w:ind w:firstLine="0"/>
      </w:pPr>
      <w:r w:rsidRPr="000C266F">
        <w:t xml:space="preserve">Sistemas de recomendação são softwares especializados em apresentar “opções” para serem </w:t>
      </w:r>
      <w:r w:rsidR="00BD6E95" w:rsidRPr="000C266F">
        <w:t>usad</w:t>
      </w:r>
      <w:r w:rsidR="00BD6E95">
        <w:t>a</w:t>
      </w:r>
      <w:r w:rsidR="00BD6E95" w:rsidRPr="000C266F">
        <w:t xml:space="preserve">s </w:t>
      </w:r>
      <w:r w:rsidRPr="000C266F">
        <w:t>por seus usuários [10,11]. Esses sistemas auxiliam pessoas que não po</w:t>
      </w:r>
      <w:r w:rsidRPr="000C266F">
        <w:t>s</w:t>
      </w:r>
      <w:r w:rsidRPr="000C266F">
        <w:t>suem muita experiência ou competência para pesquisar dados acerca de um determ</w:t>
      </w:r>
      <w:r w:rsidRPr="000C266F">
        <w:t>i</w:t>
      </w:r>
      <w:r w:rsidRPr="000C266F">
        <w:t>nado assunto.</w:t>
      </w:r>
    </w:p>
    <w:p w14:paraId="06E495D3" w14:textId="77777777" w:rsidR="002F4E39" w:rsidRPr="000C266F" w:rsidRDefault="002F4E39" w:rsidP="002F4E39">
      <w:pPr>
        <w:pStyle w:val="Paragrafonormal"/>
        <w:ind w:firstLine="0"/>
      </w:pPr>
      <w:r w:rsidRPr="000C266F">
        <w:t>Em linhas gerais, os sistemas de recomendação procuram oferecer as melhores opções de resposta para as necessidades dos usuários num processo de tomada de decisão.</w:t>
      </w:r>
    </w:p>
    <w:p w14:paraId="0A547D52" w14:textId="77777777" w:rsidR="002F4E39" w:rsidRPr="000C266F" w:rsidRDefault="002F4E39" w:rsidP="002F4E39">
      <w:pPr>
        <w:pStyle w:val="Paragrafonormal"/>
        <w:ind w:firstLine="0"/>
      </w:pPr>
      <w:r w:rsidRPr="000C266F">
        <w:t>Os sistemas de recomendação podem oferecer sugestões em diferentes domínios como por exemplo: que item comprar em uma loja virtual, que artigo ler em um site de not</w:t>
      </w:r>
      <w:r w:rsidRPr="000C266F">
        <w:t>í</w:t>
      </w:r>
      <w:r w:rsidRPr="000C266F">
        <w:t>cias ou mesmo que restaurante visitar em uma cidade.</w:t>
      </w:r>
    </w:p>
    <w:p w14:paraId="66587912" w14:textId="77777777" w:rsidR="002F4E39" w:rsidRPr="000C266F" w:rsidRDefault="002F4E39" w:rsidP="002F4E39">
      <w:pPr>
        <w:pStyle w:val="Paragrafonormal"/>
        <w:ind w:firstLine="0"/>
      </w:pPr>
      <w:r w:rsidRPr="000C266F">
        <w:t xml:space="preserve">No sistema de recomendação do </w:t>
      </w:r>
      <w:r w:rsidRPr="000C266F">
        <w:rPr>
          <w:b/>
        </w:rPr>
        <w:t>IMDB</w:t>
      </w:r>
      <w:r w:rsidRPr="000C266F">
        <w:t xml:space="preserve"> (</w:t>
      </w:r>
      <w:r w:rsidRPr="000C266F">
        <w:rPr>
          <w:b/>
        </w:rPr>
        <w:t>Internet Movie Database</w:t>
      </w:r>
      <w:r w:rsidRPr="000C266F">
        <w:t>), quando o usuário seleciona um filme do catálogo para ler a respeito, o sistema apresenta também uma lista de sugestões de filmes relacionados para o usuário.</w:t>
      </w:r>
    </w:p>
    <w:p w14:paraId="6B298FE9" w14:textId="4E04A8A2" w:rsidR="002F4E39" w:rsidRPr="000C266F" w:rsidRDefault="002F4E39" w:rsidP="002F4E39">
      <w:pPr>
        <w:pStyle w:val="Paragrafonormal"/>
        <w:ind w:firstLine="0"/>
      </w:pPr>
      <w:r w:rsidRPr="000C266F">
        <w:t xml:space="preserve">Assim como o </w:t>
      </w:r>
      <w:r w:rsidRPr="000C266F">
        <w:rPr>
          <w:b/>
        </w:rPr>
        <w:t>IMDB</w:t>
      </w:r>
      <w:r w:rsidRPr="000C266F">
        <w:t xml:space="preserve">, o site de compras </w:t>
      </w:r>
      <w:r w:rsidRPr="000C266F">
        <w:rPr>
          <w:b/>
        </w:rPr>
        <w:t>Amazon</w:t>
      </w:r>
      <w:r w:rsidRPr="000C266F">
        <w:t xml:space="preserve"> apresenta para cada produto seleci</w:t>
      </w:r>
      <w:r w:rsidRPr="000C266F">
        <w:t>o</w:t>
      </w:r>
      <w:r w:rsidRPr="000C266F">
        <w:t>nado pelo usuário, uma lista de recomendações de outros produtos que possam servir para o usuário dentro de uma mesma compra.</w:t>
      </w:r>
    </w:p>
    <w:p w14:paraId="3482DED2" w14:textId="467D81DE" w:rsidR="002F4E39" w:rsidRPr="000C266F" w:rsidRDefault="002F4E39" w:rsidP="002F4E39">
      <w:pPr>
        <w:pStyle w:val="Paragrafonormal"/>
        <w:ind w:firstLine="0"/>
      </w:pPr>
      <w:r w:rsidRPr="000C266F">
        <w:t xml:space="preserve">Sistemas de recomendação são usualmente personalizados com base em características individuais ou coletivas, todavia, os sistemas de recomendação não personalizados também tem o seu espaço. Sistemas de recomendação não personalizados são mais simples de serem implementados e geralmente são usados para a </w:t>
      </w:r>
      <w:r w:rsidR="00BD6E95" w:rsidRPr="000C266F">
        <w:t>recomendaç</w:t>
      </w:r>
      <w:r w:rsidR="00BD6E95">
        <w:t>ões</w:t>
      </w:r>
      <w:r w:rsidR="00BD6E95" w:rsidRPr="000C266F">
        <w:t xml:space="preserve"> </w:t>
      </w:r>
      <w:r w:rsidRPr="000C266F">
        <w:t xml:space="preserve">mais gerais como </w:t>
      </w:r>
      <w:r w:rsidR="00BD6E95">
        <w:t xml:space="preserve">por exemplo, a </w:t>
      </w:r>
      <w:r w:rsidRPr="000C266F">
        <w:t xml:space="preserve">lista dos </w:t>
      </w:r>
      <w:r w:rsidR="00BD6E95">
        <w:t>“</w:t>
      </w:r>
      <w:r w:rsidRPr="000C266F">
        <w:t>10 mais</w:t>
      </w:r>
      <w:r w:rsidR="00BD6E95">
        <w:t>”</w:t>
      </w:r>
      <w:r w:rsidRPr="000C266F">
        <w:t xml:space="preserve"> de um determinado assunto ou tema.</w:t>
      </w:r>
    </w:p>
    <w:p w14:paraId="1BAAFDD3" w14:textId="51573B45" w:rsidR="002F4E39" w:rsidRPr="000C266F" w:rsidRDefault="002F4E39" w:rsidP="002F4E39">
      <w:pPr>
        <w:pStyle w:val="Paragrafonormal"/>
        <w:ind w:firstLine="0"/>
      </w:pPr>
      <w:r w:rsidRPr="000C266F">
        <w:t>Sistemas de recomendação personalizados tentam antecipar as necessidades do usu</w:t>
      </w:r>
      <w:r w:rsidRPr="000C266F">
        <w:t>á</w:t>
      </w:r>
      <w:r w:rsidRPr="000C266F">
        <w:t xml:space="preserve">rio analisando informações do seu perfil e levando em consideração as restrições de domínio para então recomendar sugestões. Ainda no site de compras da </w:t>
      </w:r>
      <w:r w:rsidRPr="000C266F">
        <w:rPr>
          <w:b/>
        </w:rPr>
        <w:t>Amazon</w:t>
      </w:r>
      <w:r w:rsidRPr="000C266F">
        <w:t xml:space="preserve">, uma vez realizada uma compra, as informações são armazenadas no perfil do usuário de modo que para as compras futuras o usuário receba </w:t>
      </w:r>
      <w:r w:rsidR="002F564D" w:rsidRPr="000C266F">
        <w:t xml:space="preserve">como </w:t>
      </w:r>
      <w:r w:rsidRPr="000C266F">
        <w:t>recomendação</w:t>
      </w:r>
      <w:r w:rsidR="002F564D" w:rsidRPr="000C266F">
        <w:t>,</w:t>
      </w:r>
      <w:r w:rsidRPr="000C266F">
        <w:t xml:space="preserve"> não apenas itens relacionados pela categoria em que se encaixam, mas também por que estão rel</w:t>
      </w:r>
      <w:r w:rsidRPr="000C266F">
        <w:t>a</w:t>
      </w:r>
      <w:r w:rsidRPr="000C266F">
        <w:t>cionados com a última compra feita por ele.</w:t>
      </w:r>
    </w:p>
    <w:p w14:paraId="09D851D6" w14:textId="77777777" w:rsidR="002F4E39" w:rsidRPr="000C266F" w:rsidRDefault="002F4E39" w:rsidP="002F4E39">
      <w:pPr>
        <w:pStyle w:val="Paragrafonormal"/>
        <w:ind w:firstLine="0"/>
      </w:pPr>
      <w:r w:rsidRPr="000C266F">
        <w:t xml:space="preserve"> </w:t>
      </w:r>
    </w:p>
    <w:p w14:paraId="4AC82B79" w14:textId="77777777" w:rsidR="00115630" w:rsidRPr="000C266F" w:rsidRDefault="00963C1E" w:rsidP="002F4E39">
      <w:pPr>
        <w:pStyle w:val="Paragrafonormal"/>
        <w:ind w:firstLine="0"/>
        <w:rPr>
          <w:b/>
        </w:rPr>
      </w:pPr>
      <w:r w:rsidRPr="000C266F">
        <w:rPr>
          <w:b/>
        </w:rPr>
        <w:t xml:space="preserve">Modelos de sistemas de </w:t>
      </w:r>
      <w:r w:rsidR="003729EB" w:rsidRPr="000C266F">
        <w:rPr>
          <w:b/>
        </w:rPr>
        <w:t>r</w:t>
      </w:r>
      <w:r w:rsidRPr="000C266F">
        <w:rPr>
          <w:b/>
        </w:rPr>
        <w:t>ecomendação</w:t>
      </w:r>
    </w:p>
    <w:p w14:paraId="7C38ABA7" w14:textId="77777777" w:rsidR="00115630" w:rsidRPr="000C266F" w:rsidRDefault="00115630" w:rsidP="002F4E39">
      <w:pPr>
        <w:pStyle w:val="Paragrafonormal"/>
        <w:ind w:firstLine="0"/>
      </w:pPr>
    </w:p>
    <w:p w14:paraId="251E18AF" w14:textId="77777777" w:rsidR="00C52C7A" w:rsidRPr="000C266F" w:rsidRDefault="00C52C7A" w:rsidP="002F4E39">
      <w:pPr>
        <w:pStyle w:val="Paragrafonormal"/>
        <w:ind w:firstLine="0"/>
      </w:pPr>
      <w:r w:rsidRPr="000C266F">
        <w:t>Sistemas de recomendação variam de acordo com a técnica utilizada para descobrir as preferencias do usuário</w:t>
      </w:r>
      <w:r w:rsidR="00795FF6" w:rsidRPr="000C266F">
        <w:t>.</w:t>
      </w:r>
      <w:r w:rsidRPr="000C266F">
        <w:t xml:space="preserve"> </w:t>
      </w:r>
      <w:r w:rsidR="00795FF6" w:rsidRPr="000C266F">
        <w:t>E</w:t>
      </w:r>
      <w:r w:rsidRPr="000C266F">
        <w:t>ntre os sistemas de recomendação mais comuns temos:</w:t>
      </w:r>
    </w:p>
    <w:p w14:paraId="0EA5C486" w14:textId="77777777" w:rsidR="00C52C7A" w:rsidRPr="000C266F" w:rsidRDefault="00C52C7A" w:rsidP="002F4E39">
      <w:pPr>
        <w:pStyle w:val="Paragrafonormal"/>
        <w:ind w:firstLine="0"/>
      </w:pPr>
    </w:p>
    <w:p w14:paraId="0870FF15" w14:textId="77777777" w:rsidR="00C52C7A" w:rsidRPr="00CD4DEB" w:rsidRDefault="00C52C7A" w:rsidP="002F4E39">
      <w:pPr>
        <w:pStyle w:val="Paragrafonormal"/>
        <w:ind w:firstLine="0"/>
        <w:rPr>
          <w:i/>
          <w:u w:val="single"/>
        </w:rPr>
      </w:pPr>
      <w:r w:rsidRPr="00CD4DEB">
        <w:rPr>
          <w:i/>
          <w:u w:val="single"/>
        </w:rPr>
        <w:t xml:space="preserve">Baseados em </w:t>
      </w:r>
      <w:r w:rsidR="003729EB" w:rsidRPr="00CD4DEB">
        <w:rPr>
          <w:i/>
          <w:u w:val="single"/>
        </w:rPr>
        <w:t>c</w:t>
      </w:r>
      <w:r w:rsidRPr="00CD4DEB">
        <w:rPr>
          <w:i/>
          <w:u w:val="single"/>
        </w:rPr>
        <w:t>onteúdo</w:t>
      </w:r>
    </w:p>
    <w:p w14:paraId="71F67728" w14:textId="77777777" w:rsidR="00C52C7A" w:rsidRPr="000C266F" w:rsidRDefault="002048E1" w:rsidP="002F4E39">
      <w:pPr>
        <w:pStyle w:val="Paragrafonormal"/>
        <w:ind w:firstLine="0"/>
      </w:pPr>
      <w:r w:rsidRPr="000C266F">
        <w:t>Sistemas de recomendação baseados em conteúdo tentam recomendar opções que são similares a algum item que o u</w:t>
      </w:r>
      <w:r w:rsidR="00891B73" w:rsidRPr="000C266F">
        <w:t>suário já selecionou no passado. P</w:t>
      </w:r>
      <w:r w:rsidRPr="000C266F">
        <w:t>or exemplo</w:t>
      </w:r>
      <w:r w:rsidR="003729EB" w:rsidRPr="000C266F">
        <w:t>,</w:t>
      </w:r>
      <w:r w:rsidR="00891B73" w:rsidRPr="000C266F">
        <w:t xml:space="preserve"> se um usuário leu um artigo sobre política em um portal de notícias, este portal poderia sug</w:t>
      </w:r>
      <w:r w:rsidR="00891B73" w:rsidRPr="000C266F">
        <w:t>e</w:t>
      </w:r>
      <w:r w:rsidR="00891B73" w:rsidRPr="000C266F">
        <w:t>rir, em consultas futuras, artigos relacionados a política.</w:t>
      </w:r>
    </w:p>
    <w:p w14:paraId="17463205" w14:textId="77777777" w:rsidR="00891B73" w:rsidRPr="000C266F" w:rsidRDefault="00891B73" w:rsidP="002F4E39">
      <w:pPr>
        <w:pStyle w:val="Paragrafonormal"/>
        <w:ind w:firstLine="0"/>
      </w:pPr>
    </w:p>
    <w:p w14:paraId="7AF9A049" w14:textId="77777777" w:rsidR="00891B73" w:rsidRPr="00CD4DEB" w:rsidRDefault="00891B73" w:rsidP="00891B73">
      <w:pPr>
        <w:pStyle w:val="Paragrafonormal"/>
        <w:ind w:firstLine="0"/>
        <w:rPr>
          <w:i/>
          <w:u w:val="single"/>
        </w:rPr>
      </w:pPr>
      <w:r w:rsidRPr="00CD4DEB">
        <w:rPr>
          <w:i/>
          <w:u w:val="single"/>
        </w:rPr>
        <w:t xml:space="preserve">Baseado em </w:t>
      </w:r>
      <w:r w:rsidR="003729EB" w:rsidRPr="00CD4DEB">
        <w:rPr>
          <w:i/>
          <w:u w:val="single"/>
        </w:rPr>
        <w:t>f</w:t>
      </w:r>
      <w:r w:rsidRPr="00CD4DEB">
        <w:rPr>
          <w:i/>
          <w:u w:val="single"/>
        </w:rPr>
        <w:t xml:space="preserve">iltragem </w:t>
      </w:r>
      <w:r w:rsidR="003729EB" w:rsidRPr="00CD4DEB">
        <w:rPr>
          <w:i/>
          <w:u w:val="single"/>
        </w:rPr>
        <w:t>c</w:t>
      </w:r>
      <w:r w:rsidRPr="00CD4DEB">
        <w:rPr>
          <w:i/>
          <w:u w:val="single"/>
        </w:rPr>
        <w:t>olaborativa</w:t>
      </w:r>
    </w:p>
    <w:p w14:paraId="558712BE" w14:textId="77777777" w:rsidR="00891B73" w:rsidRPr="000C266F" w:rsidRDefault="00891B73" w:rsidP="00891B73">
      <w:pPr>
        <w:pStyle w:val="Paragrafonormal"/>
        <w:ind w:firstLine="0"/>
      </w:pPr>
      <w:r w:rsidRPr="000C266F">
        <w:t xml:space="preserve">Sistemas de recomendação baseados em filtragem colaborativa, tentam recomendar ao usuário opções </w:t>
      </w:r>
      <w:r w:rsidR="003729EB" w:rsidRPr="000C266F">
        <w:t>que foram utilizadas</w:t>
      </w:r>
      <w:r w:rsidRPr="000C266F">
        <w:t xml:space="preserve"> </w:t>
      </w:r>
      <w:r w:rsidR="003729EB" w:rsidRPr="000C266F">
        <w:t xml:space="preserve">por </w:t>
      </w:r>
      <w:r w:rsidRPr="000C266F">
        <w:t>usuário</w:t>
      </w:r>
      <w:r w:rsidR="004374AA" w:rsidRPr="000C266F">
        <w:t>s</w:t>
      </w:r>
      <w:r w:rsidRPr="000C266F">
        <w:t xml:space="preserve"> com os mesmos interesses</w:t>
      </w:r>
      <w:r w:rsidR="003729EB" w:rsidRPr="000C266F">
        <w:t>.  Por exemplo, se um grupo de usuários selecionam o produto X e em seguida selecionam o  produto Y, o sistema de recomendação entende que usuários que acessam o produto X também acessam o produto Y e passa a recomendar o produto Y toda vez que algum novo usuário se interessar pelo produto X.</w:t>
      </w:r>
    </w:p>
    <w:p w14:paraId="39E6F78A" w14:textId="77777777" w:rsidR="003729EB" w:rsidRPr="000C266F" w:rsidRDefault="003729EB" w:rsidP="00891B73">
      <w:pPr>
        <w:pStyle w:val="Paragrafonormal"/>
        <w:ind w:firstLine="0"/>
      </w:pPr>
    </w:p>
    <w:p w14:paraId="6CB32DEA" w14:textId="77777777" w:rsidR="003729EB" w:rsidRPr="00CD4DEB" w:rsidRDefault="003729EB" w:rsidP="003729EB">
      <w:pPr>
        <w:pStyle w:val="Paragrafonormal"/>
        <w:ind w:firstLine="0"/>
        <w:rPr>
          <w:i/>
          <w:u w:val="single"/>
        </w:rPr>
      </w:pPr>
      <w:r w:rsidRPr="00CD4DEB">
        <w:rPr>
          <w:i/>
          <w:u w:val="single"/>
        </w:rPr>
        <w:t>Baseado em nichos demográficos</w:t>
      </w:r>
    </w:p>
    <w:p w14:paraId="30F56078" w14:textId="699F77A3" w:rsidR="003729EB" w:rsidRPr="000C266F" w:rsidRDefault="00D84C51" w:rsidP="003729EB">
      <w:pPr>
        <w:pStyle w:val="Paragrafonormal"/>
        <w:ind w:firstLine="0"/>
      </w:pPr>
      <w:r w:rsidRPr="000C266F">
        <w:t>Este tipo de sistema de recomendação baseia</w:t>
      </w:r>
      <w:r w:rsidR="00BD6E95">
        <w:t>-se</w:t>
      </w:r>
      <w:r w:rsidRPr="000C266F">
        <w:t xml:space="preserve"> no perfil demográfico do usuário para recomendar opções</w:t>
      </w:r>
      <w:r w:rsidR="003729EB" w:rsidRPr="000C266F">
        <w:t>.</w:t>
      </w:r>
      <w:r w:rsidRPr="000C266F">
        <w:t xml:space="preserve"> Usuários de um determinado estado recebem recomendações dif</w:t>
      </w:r>
      <w:r w:rsidRPr="000C266F">
        <w:t>e</w:t>
      </w:r>
      <w:r w:rsidRPr="000C266F">
        <w:t xml:space="preserve">rentes de usuários de outros estados. Os nichos demográficos podem ser: </w:t>
      </w:r>
      <w:r w:rsidR="00BD6E95">
        <w:t>i</w:t>
      </w:r>
      <w:r w:rsidR="00BD6E95" w:rsidRPr="000C266F">
        <w:t>dade</w:t>
      </w:r>
      <w:r w:rsidRPr="000C266F">
        <w:t>, sexo, língua etc.</w:t>
      </w:r>
    </w:p>
    <w:p w14:paraId="5082BC2D" w14:textId="77777777" w:rsidR="00D84C51" w:rsidRPr="000C266F" w:rsidRDefault="00D84C51" w:rsidP="003729EB">
      <w:pPr>
        <w:pStyle w:val="Paragrafonormal"/>
        <w:ind w:firstLine="0"/>
      </w:pPr>
    </w:p>
    <w:p w14:paraId="4279E95B" w14:textId="77777777" w:rsidR="00D84C51" w:rsidRPr="00CD4DEB" w:rsidRDefault="00D84C51" w:rsidP="00D84C51">
      <w:pPr>
        <w:pStyle w:val="Paragrafonormal"/>
        <w:ind w:firstLine="0"/>
        <w:rPr>
          <w:i/>
          <w:u w:val="single"/>
        </w:rPr>
      </w:pPr>
      <w:r w:rsidRPr="00CD4DEB">
        <w:rPr>
          <w:i/>
          <w:u w:val="single"/>
        </w:rPr>
        <w:t>Baseado em conhecimento</w:t>
      </w:r>
    </w:p>
    <w:p w14:paraId="59FA2E2F" w14:textId="77777777" w:rsidR="00D84C51" w:rsidRPr="000C266F" w:rsidRDefault="00D84C51" w:rsidP="00D84C51">
      <w:pPr>
        <w:pStyle w:val="Paragrafonormal"/>
        <w:ind w:firstLine="0"/>
      </w:pPr>
      <w:r w:rsidRPr="000C266F">
        <w:t>Sistemas de recomendação baseados em conhecimento tentam recomendar ao usuário opções baseando-se no conhecimento específico do domínio do sistema.</w:t>
      </w:r>
      <w:r w:rsidR="00EC2922" w:rsidRPr="000C266F">
        <w:t xml:space="preserve"> Este modelo também é reconhecido como um modelo baseado em caso onde o problema é a analise das necessidades do usuário e a solução é o conjunto de opções a serem recomendadas.</w:t>
      </w:r>
    </w:p>
    <w:p w14:paraId="6DCAB104" w14:textId="25BD93AA" w:rsidR="00B103D4" w:rsidRPr="000C266F" w:rsidRDefault="00EC2922" w:rsidP="00D84C51">
      <w:pPr>
        <w:pStyle w:val="Paragrafonormal"/>
        <w:ind w:firstLine="0"/>
      </w:pPr>
      <w:r w:rsidRPr="000C266F">
        <w:t>Sistemas de recomendação com esta técnica tende</w:t>
      </w:r>
      <w:r w:rsidR="00BD6E95">
        <w:t>m</w:t>
      </w:r>
      <w:r w:rsidRPr="000C266F">
        <w:t xml:space="preserve"> a trabalhar melhor </w:t>
      </w:r>
      <w:r w:rsidR="00B103D4" w:rsidRPr="000C266F">
        <w:t xml:space="preserve">que os outros </w:t>
      </w:r>
      <w:r w:rsidR="00BD6E95">
        <w:t>no</w:t>
      </w:r>
      <w:r w:rsidR="00BD6E95" w:rsidRPr="000C266F">
        <w:t xml:space="preserve"> </w:t>
      </w:r>
      <w:r w:rsidRPr="000C266F">
        <w:t>início</w:t>
      </w:r>
      <w:r w:rsidR="00B25381" w:rsidRPr="000C266F">
        <w:t>,</w:t>
      </w:r>
      <w:r w:rsidRPr="000C266F">
        <w:t xml:space="preserve"> porém </w:t>
      </w:r>
      <w:r w:rsidR="00B103D4" w:rsidRPr="000C266F">
        <w:t>se não são acompanhados de componente de aprendizagem se tornam ineficientes.</w:t>
      </w:r>
    </w:p>
    <w:p w14:paraId="13F5CE88" w14:textId="77777777" w:rsidR="00B103D4" w:rsidRPr="000C266F" w:rsidRDefault="00B103D4" w:rsidP="00D84C51">
      <w:pPr>
        <w:pStyle w:val="Paragrafonormal"/>
        <w:ind w:firstLine="0"/>
      </w:pPr>
      <w:r w:rsidRPr="000C266F">
        <w:t>Neste sistema o princ</w:t>
      </w:r>
      <w:r w:rsidR="005240B0" w:rsidRPr="000C266F">
        <w:t>i</w:t>
      </w:r>
      <w:r w:rsidRPr="000C266F">
        <w:t>pio de recomendação está baseado na similaridade de uma sol</w:t>
      </w:r>
      <w:r w:rsidRPr="000C266F">
        <w:t>u</w:t>
      </w:r>
      <w:r w:rsidRPr="000C266F">
        <w:t>ção para um dado problema.</w:t>
      </w:r>
    </w:p>
    <w:p w14:paraId="5800F66B" w14:textId="77777777" w:rsidR="00EC2922" w:rsidRPr="000C266F" w:rsidRDefault="00EC2922" w:rsidP="00D84C51">
      <w:pPr>
        <w:pStyle w:val="Paragrafonormal"/>
        <w:ind w:firstLine="0"/>
      </w:pPr>
    </w:p>
    <w:p w14:paraId="37FA5DDC" w14:textId="77777777" w:rsidR="00D21351" w:rsidRPr="00CD4DEB" w:rsidRDefault="00D21351" w:rsidP="00D21351">
      <w:pPr>
        <w:pStyle w:val="Paragrafonormal"/>
        <w:ind w:firstLine="0"/>
        <w:rPr>
          <w:i/>
          <w:u w:val="single"/>
        </w:rPr>
      </w:pPr>
      <w:r w:rsidRPr="00CD4DEB">
        <w:rPr>
          <w:i/>
          <w:u w:val="single"/>
        </w:rPr>
        <w:t>Baseado na comunidade</w:t>
      </w:r>
    </w:p>
    <w:p w14:paraId="1AEF857C" w14:textId="01135587" w:rsidR="003729EB" w:rsidRPr="000C266F" w:rsidRDefault="00D21351" w:rsidP="00D21351">
      <w:pPr>
        <w:pStyle w:val="Paragrafonormal"/>
        <w:ind w:firstLine="0"/>
      </w:pPr>
      <w:r w:rsidRPr="000C266F">
        <w:t>Este tipo de sistema de recomendação procura basear-se nas relações que o usuário possui com sua rede de amigos para realizar as recomendações. Neste modelo acred</w:t>
      </w:r>
      <w:r w:rsidRPr="000C266F">
        <w:t>i</w:t>
      </w:r>
      <w:r w:rsidRPr="000C266F">
        <w:t>ta</w:t>
      </w:r>
      <w:r w:rsidR="00DD4B8C" w:rsidRPr="000C266F">
        <w:t>-se</w:t>
      </w:r>
      <w:r w:rsidRPr="000C266F">
        <w:t xml:space="preserve"> que a recomendação de pessoas ligadas ao usuário tendem a ser mais efetivas. Esta abordagem tem se </w:t>
      </w:r>
      <w:r w:rsidR="00BD6E95" w:rsidRPr="000C266F">
        <w:t>tornad</w:t>
      </w:r>
      <w:r w:rsidR="00BD6E95">
        <w:t>o</w:t>
      </w:r>
      <w:r w:rsidR="00BD6E95" w:rsidRPr="000C266F">
        <w:t xml:space="preserve"> </w:t>
      </w:r>
      <w:r w:rsidRPr="000C266F">
        <w:t xml:space="preserve">bastante atrativa tendo em vista </w:t>
      </w:r>
      <w:r w:rsidR="00BD6E95">
        <w:t xml:space="preserve">o </w:t>
      </w:r>
      <w:r w:rsidRPr="000C266F">
        <w:t xml:space="preserve">grande </w:t>
      </w:r>
      <w:r w:rsidR="003E2472" w:rsidRPr="000C266F">
        <w:t>crescime</w:t>
      </w:r>
      <w:r w:rsidR="003E2472" w:rsidRPr="000C266F">
        <w:t>n</w:t>
      </w:r>
      <w:r w:rsidR="003E2472" w:rsidRPr="000C266F">
        <w:t xml:space="preserve">to </w:t>
      </w:r>
      <w:r w:rsidRPr="000C266F">
        <w:t>da</w:t>
      </w:r>
      <w:r w:rsidR="00244232" w:rsidRPr="000C266F">
        <w:t>s</w:t>
      </w:r>
      <w:r w:rsidRPr="000C266F">
        <w:t xml:space="preserve"> redes de relacionamento.</w:t>
      </w:r>
    </w:p>
    <w:p w14:paraId="71E0A13D" w14:textId="77777777" w:rsidR="00891B73" w:rsidRPr="000C266F" w:rsidRDefault="00891B73" w:rsidP="002F4E39">
      <w:pPr>
        <w:pStyle w:val="Paragrafonormal"/>
        <w:ind w:firstLine="0"/>
      </w:pPr>
    </w:p>
    <w:p w14:paraId="51968E08" w14:textId="77777777" w:rsidR="00305884" w:rsidRPr="00CD4DEB" w:rsidRDefault="00305884" w:rsidP="00305884">
      <w:pPr>
        <w:pStyle w:val="Paragrafonormal"/>
        <w:ind w:firstLine="0"/>
        <w:rPr>
          <w:i/>
          <w:u w:val="single"/>
        </w:rPr>
      </w:pPr>
      <w:r w:rsidRPr="00CD4DEB">
        <w:rPr>
          <w:i/>
          <w:u w:val="single"/>
        </w:rPr>
        <w:t>Sistemas híbridos de recomendação</w:t>
      </w:r>
    </w:p>
    <w:p w14:paraId="17D39FE7" w14:textId="77777777" w:rsidR="00891B73" w:rsidRPr="000C266F" w:rsidRDefault="00305884" w:rsidP="00305884">
      <w:pPr>
        <w:pStyle w:val="Paragrafonormal"/>
        <w:ind w:firstLine="0"/>
      </w:pPr>
      <w:r w:rsidRPr="000C266F">
        <w:t>Sistemas de recomendação híbridos procuram utilizar técnicas de outros sistemas de recomendação de forma a complementar as deficiências entre as técnicas.</w:t>
      </w:r>
    </w:p>
    <w:p w14:paraId="2CAA0FF9" w14:textId="77777777" w:rsidR="00601084" w:rsidRPr="000C266F" w:rsidRDefault="00601084" w:rsidP="00601084">
      <w:pPr>
        <w:pStyle w:val="Body"/>
        <w:rPr>
          <w:lang w:val="pt-BR"/>
        </w:rPr>
      </w:pPr>
    </w:p>
    <w:p w14:paraId="13339FFF" w14:textId="77777777" w:rsidR="00130E10" w:rsidRPr="000C266F" w:rsidRDefault="00130E10">
      <w:pPr>
        <w:jc w:val="left"/>
        <w:rPr>
          <w:rFonts w:ascii="Helvetica" w:hAnsi="Helvetica"/>
          <w:b/>
          <w:sz w:val="36"/>
          <w:szCs w:val="20"/>
        </w:rPr>
      </w:pPr>
      <w:r w:rsidRPr="000C266F">
        <w:br w:type="page"/>
      </w:r>
    </w:p>
    <w:p w14:paraId="3E8DB9A0" w14:textId="77777777" w:rsidR="00224B11" w:rsidRPr="000C266F" w:rsidRDefault="00224B11" w:rsidP="00A3100E">
      <w:pPr>
        <w:pStyle w:val="Heading11"/>
        <w:rPr>
          <w:lang w:val="pt-BR"/>
        </w:rPr>
      </w:pPr>
      <w:bookmarkStart w:id="8" w:name="_Toc178333020"/>
      <w:r w:rsidRPr="000C266F">
        <w:rPr>
          <w:lang w:val="pt-BR"/>
        </w:rPr>
        <w:t>Proposta</w:t>
      </w:r>
      <w:bookmarkEnd w:id="8"/>
    </w:p>
    <w:p w14:paraId="5E170D9C" w14:textId="77777777" w:rsidR="00130E10" w:rsidRPr="000C266F" w:rsidRDefault="00130E10" w:rsidP="00130E10">
      <w:pPr>
        <w:pStyle w:val="Paragrafonormal"/>
        <w:ind w:firstLine="0"/>
      </w:pPr>
    </w:p>
    <w:p w14:paraId="3571F563" w14:textId="59BFCCF0" w:rsidR="00224B11" w:rsidRPr="000C266F" w:rsidRDefault="00224B11" w:rsidP="00130E10">
      <w:pPr>
        <w:pStyle w:val="Paragrafonormal"/>
        <w:ind w:firstLine="0"/>
      </w:pPr>
      <w:r w:rsidRPr="000C266F">
        <w:t xml:space="preserve">O objetivo da </w:t>
      </w:r>
      <w:r w:rsidR="00BD6E95">
        <w:t>proposta</w:t>
      </w:r>
      <w:r w:rsidR="00BD6E95" w:rsidRPr="000C266F">
        <w:t xml:space="preserve"> </w:t>
      </w:r>
      <w:r w:rsidRPr="000C266F">
        <w:t>é mostrar uma alternativa automática para auxiliar os jornali</w:t>
      </w:r>
      <w:r w:rsidRPr="000C266F">
        <w:t>s</w:t>
      </w:r>
      <w:r w:rsidRPr="000C266F">
        <w:t>tas no relacionamento de matérias. O sistema de publicação de matéria já está dese</w:t>
      </w:r>
      <w:r w:rsidRPr="000C266F">
        <w:t>n</w:t>
      </w:r>
      <w:r w:rsidRPr="000C266F">
        <w:t>volv</w:t>
      </w:r>
      <w:r w:rsidRPr="000C266F">
        <w:t>i</w:t>
      </w:r>
      <w:r w:rsidRPr="000C266F">
        <w:t>do e será sobre ele que o sistema especialista deverá atuar. Para entender como o sistema especialista vai atuar é importante explicar o funcionamento do sistema de p</w:t>
      </w:r>
      <w:r w:rsidRPr="000C266F">
        <w:t>u</w:t>
      </w:r>
      <w:r w:rsidRPr="000C266F">
        <w:t>bl</w:t>
      </w:r>
      <w:r w:rsidRPr="000C266F">
        <w:t>i</w:t>
      </w:r>
      <w:r w:rsidRPr="000C266F">
        <w:t xml:space="preserve">cação de </w:t>
      </w:r>
      <w:r w:rsidR="007D5833" w:rsidRPr="000C266F">
        <w:t>m</w:t>
      </w:r>
      <w:r w:rsidRPr="000C266F">
        <w:t xml:space="preserve">atérias do </w:t>
      </w:r>
      <w:r w:rsidR="007D5833" w:rsidRPr="000C266F">
        <w:t>techtudo</w:t>
      </w:r>
      <w:r w:rsidRPr="000C266F">
        <w:t xml:space="preserve">. </w:t>
      </w:r>
    </w:p>
    <w:p w14:paraId="6FDF9707" w14:textId="77777777" w:rsidR="00771541" w:rsidRPr="000C266F" w:rsidRDefault="00771541">
      <w:pPr>
        <w:pStyle w:val="Paragrafonormal"/>
      </w:pPr>
    </w:p>
    <w:p w14:paraId="6FB1CCFE" w14:textId="77777777" w:rsidR="00224B11" w:rsidRPr="000C266F" w:rsidRDefault="00224B11" w:rsidP="00115630">
      <w:pPr>
        <w:pStyle w:val="Heading21"/>
        <w:rPr>
          <w:lang w:val="pt-BR"/>
        </w:rPr>
      </w:pPr>
      <w:bookmarkStart w:id="9" w:name="_TOC5322"/>
      <w:bookmarkStart w:id="10" w:name="_Toc178333021"/>
      <w:bookmarkEnd w:id="9"/>
      <w:r w:rsidRPr="000C266F">
        <w:rPr>
          <w:lang w:val="pt-BR"/>
        </w:rPr>
        <w:t>Sistema de Publicação de Matérias</w:t>
      </w:r>
      <w:bookmarkEnd w:id="10"/>
    </w:p>
    <w:p w14:paraId="13122A61" w14:textId="77777777" w:rsidR="00130E10" w:rsidRPr="004C73F9" w:rsidRDefault="00130E10" w:rsidP="00130E10">
      <w:pPr>
        <w:pStyle w:val="Paragrafonormal"/>
        <w:ind w:firstLine="0"/>
      </w:pPr>
    </w:p>
    <w:p w14:paraId="3AF099B0" w14:textId="77777777" w:rsidR="00224B11" w:rsidRPr="000C266F" w:rsidRDefault="00224B11" w:rsidP="00130E10">
      <w:pPr>
        <w:pStyle w:val="Paragrafonormal"/>
        <w:ind w:firstLine="0"/>
      </w:pPr>
      <w:r w:rsidRPr="000C266F">
        <w:t xml:space="preserve">A produção de matérias do </w:t>
      </w:r>
      <w:r w:rsidR="00130E10" w:rsidRPr="000C266F">
        <w:t>t</w:t>
      </w:r>
      <w:r w:rsidR="00CA4C6B" w:rsidRPr="000C266F">
        <w:t>echtudo</w:t>
      </w:r>
      <w:r w:rsidRPr="000C266F">
        <w:t xml:space="preserve"> </w:t>
      </w:r>
      <w:r w:rsidR="00862D42" w:rsidRPr="000C266F">
        <w:t xml:space="preserve">tem uma equipe com </w:t>
      </w:r>
      <w:r w:rsidRPr="000C266F">
        <w:t xml:space="preserve"> </w:t>
      </w:r>
      <w:r w:rsidR="00CA4C6B" w:rsidRPr="000C266F">
        <w:t>10</w:t>
      </w:r>
      <w:r w:rsidRPr="000C266F">
        <w:t xml:space="preserve"> jornalistas divididos em aproximadamente 7 editorias</w:t>
      </w:r>
      <w:r w:rsidR="00862D42" w:rsidRPr="000C266F">
        <w:t>,</w:t>
      </w:r>
      <w:r w:rsidRPr="000C266F">
        <w:t xml:space="preserve"> com uma produção diária de </w:t>
      </w:r>
      <w:r w:rsidR="00CA4C6B" w:rsidRPr="000C266F">
        <w:t>40</w:t>
      </w:r>
      <w:r w:rsidRPr="000C266F">
        <w:t xml:space="preserve"> novas matérias. </w:t>
      </w:r>
    </w:p>
    <w:p w14:paraId="3B44D598" w14:textId="77777777" w:rsidR="00224B11" w:rsidRPr="000C266F" w:rsidRDefault="00224B11" w:rsidP="00130E10">
      <w:pPr>
        <w:pStyle w:val="Paragrafonormal"/>
        <w:ind w:firstLine="0"/>
      </w:pPr>
      <w:r w:rsidRPr="000C266F">
        <w:t>O sistema foi concebido sob plataforma web de modo que pode ser acessível pela i</w:t>
      </w:r>
      <w:r w:rsidRPr="000C266F">
        <w:t>n</w:t>
      </w:r>
      <w:r w:rsidRPr="000C266F">
        <w:t>tranet coorporativa.</w:t>
      </w:r>
    </w:p>
    <w:p w14:paraId="5AC30E32" w14:textId="77777777" w:rsidR="00224B11" w:rsidRPr="000C266F" w:rsidRDefault="004455BF" w:rsidP="00130E10">
      <w:pPr>
        <w:pStyle w:val="Paragrafonormal"/>
        <w:ind w:firstLine="0"/>
      </w:pPr>
      <w:r w:rsidRPr="000C266F">
        <w:t>Os editores têm</w:t>
      </w:r>
      <w:r w:rsidR="00224B11" w:rsidRPr="000C266F">
        <w:t xml:space="preserve"> acesso </w:t>
      </w:r>
      <w:r w:rsidR="007D5833" w:rsidRPr="000C266F">
        <w:t xml:space="preserve">a </w:t>
      </w:r>
      <w:r w:rsidR="00224B11" w:rsidRPr="000C266F">
        <w:t>uma interface de publicação de matéria</w:t>
      </w:r>
      <w:r w:rsidRPr="000C266F">
        <w:t>. Esta interface</w:t>
      </w:r>
      <w:r w:rsidR="00224B11" w:rsidRPr="000C266F">
        <w:t xml:space="preserve">  apr</w:t>
      </w:r>
      <w:r w:rsidR="00224B11" w:rsidRPr="000C266F">
        <w:t>e</w:t>
      </w:r>
      <w:r w:rsidR="00224B11" w:rsidRPr="000C266F">
        <w:t>senta um formulário com os campos da estrutura de uma matéria (</w:t>
      </w:r>
      <w:r w:rsidRPr="000C266F">
        <w:t>t</w:t>
      </w:r>
      <w:r w:rsidR="00224B11" w:rsidRPr="000C266F">
        <w:t xml:space="preserve">ítulo, </w:t>
      </w:r>
      <w:r w:rsidRPr="000C266F">
        <w:t>s</w:t>
      </w:r>
      <w:r w:rsidR="00224B11" w:rsidRPr="000C266F">
        <w:t>ubtítulo e corpo)</w:t>
      </w:r>
      <w:r w:rsidR="00A15B88" w:rsidRPr="000C266F">
        <w:t xml:space="preserve">, </w:t>
      </w:r>
      <w:r w:rsidR="00224B11" w:rsidRPr="000C266F">
        <w:t xml:space="preserve"> após editada a matéria</w:t>
      </w:r>
      <w:r w:rsidR="00577819" w:rsidRPr="000C266F">
        <w:t>, em um campo de seleção,</w:t>
      </w:r>
      <w:r w:rsidR="00224B11" w:rsidRPr="000C266F">
        <w:t xml:space="preserve"> o </w:t>
      </w:r>
      <w:r w:rsidRPr="000C266F">
        <w:t>e</w:t>
      </w:r>
      <w:r w:rsidR="00224B11" w:rsidRPr="000C266F">
        <w:t>ditor seleciona a editoria a qual a matéria pertence e em seguida adiciona o elemento saiba mais, responsável pela criação do elemento visual de matérias relacionadas. Este elemento permite que o us</w:t>
      </w:r>
      <w:r w:rsidR="00224B11" w:rsidRPr="000C266F">
        <w:t>u</w:t>
      </w:r>
      <w:r w:rsidR="00224B11" w:rsidRPr="000C266F">
        <w:t>ário adicione manualmente links para matérias previamente cadastradas no sistema.</w:t>
      </w:r>
    </w:p>
    <w:p w14:paraId="0804762D" w14:textId="77777777" w:rsidR="00224B11" w:rsidRPr="000C266F" w:rsidRDefault="00224B11" w:rsidP="00130E10">
      <w:pPr>
        <w:pStyle w:val="Paragrafonormal"/>
        <w:ind w:firstLine="0"/>
      </w:pPr>
      <w:r w:rsidRPr="000C266F">
        <w:t xml:space="preserve">Uma vez publicada a matéria, </w:t>
      </w:r>
      <w:r w:rsidR="00A816BD" w:rsidRPr="000C266F">
        <w:t xml:space="preserve">esta </w:t>
      </w:r>
      <w:r w:rsidRPr="000C266F">
        <w:t>passa a ser acessível pela página da categoria a qual foi associada.</w:t>
      </w:r>
    </w:p>
    <w:p w14:paraId="2E363FF1" w14:textId="77777777" w:rsidR="00224B11" w:rsidRPr="000C266F" w:rsidRDefault="00224B11">
      <w:pPr>
        <w:pStyle w:val="Paragrafonormal"/>
      </w:pPr>
    </w:p>
    <w:p w14:paraId="723FBEBD" w14:textId="2E25E696" w:rsidR="00224B11" w:rsidRPr="000C266F" w:rsidRDefault="00283234">
      <w:pPr>
        <w:pStyle w:val="Paragrafonormal"/>
      </w:pPr>
      <w:r w:rsidRPr="000C266F">
        <w:t>Ex.ª</w:t>
      </w:r>
      <w:r w:rsidR="00224B11" w:rsidRPr="000C266F">
        <w:t xml:space="preserve">: uma matéria da editoria </w:t>
      </w:r>
      <w:r w:rsidR="00BD6E95">
        <w:t>jogos</w:t>
      </w:r>
      <w:r w:rsidR="00224B11" w:rsidRPr="000C266F">
        <w:t>:</w:t>
      </w:r>
    </w:p>
    <w:p w14:paraId="49D3A967" w14:textId="73CB3FC2" w:rsidR="00BD6E95" w:rsidRDefault="00BD6E95">
      <w:pPr>
        <w:pStyle w:val="Paragrafonormal"/>
      </w:pPr>
      <w:hyperlink r:id="rId19" w:history="1">
        <w:r w:rsidRPr="00CC1E2F">
          <w:rPr>
            <w:rStyle w:val="Hyperlink"/>
          </w:rPr>
          <w:t>http://www.techtudo.com.br/jogos/noticia/2011/09/vem-ai-o-rpg-online-de-power-rangers.html</w:t>
        </w:r>
      </w:hyperlink>
    </w:p>
    <w:p w14:paraId="1F5037D0" w14:textId="77777777" w:rsidR="00224B11" w:rsidRPr="000C266F" w:rsidRDefault="00224B11">
      <w:pPr>
        <w:pStyle w:val="Paragrafonormal"/>
      </w:pPr>
    </w:p>
    <w:p w14:paraId="6379E49A" w14:textId="77777777" w:rsidR="00224B11" w:rsidRPr="000C266F" w:rsidRDefault="00224B11" w:rsidP="00A3100E">
      <w:pPr>
        <w:pStyle w:val="Heading21"/>
        <w:rPr>
          <w:lang w:val="pt-BR"/>
        </w:rPr>
      </w:pPr>
      <w:bookmarkStart w:id="11" w:name="_TOC6118"/>
      <w:bookmarkStart w:id="12" w:name="_Toc178333022"/>
      <w:bookmarkEnd w:id="11"/>
      <w:r w:rsidRPr="000C266F">
        <w:rPr>
          <w:lang w:val="pt-BR"/>
        </w:rPr>
        <w:t>Sistema especialista</w:t>
      </w:r>
      <w:bookmarkEnd w:id="12"/>
    </w:p>
    <w:p w14:paraId="5643D112" w14:textId="77777777" w:rsidR="00130E10" w:rsidRPr="000C266F" w:rsidRDefault="00130E10" w:rsidP="00130E10">
      <w:pPr>
        <w:pStyle w:val="Paragrafonormal"/>
        <w:ind w:firstLine="0"/>
      </w:pPr>
    </w:p>
    <w:p w14:paraId="4F118F0C" w14:textId="77777777" w:rsidR="00D90864" w:rsidRPr="000C266F" w:rsidRDefault="00D90864" w:rsidP="00D90864">
      <w:pPr>
        <w:pStyle w:val="Paragrafonormal"/>
        <w:ind w:firstLine="0"/>
      </w:pPr>
      <w:r w:rsidRPr="000C266F">
        <w:t xml:space="preserve">O sistema especialista deve ser capaz de sugerir, após a edição da matéria, uma lista de links para matérias relacionadas de modo que o editor não precise fazer esta operação manualmente. </w:t>
      </w:r>
    </w:p>
    <w:p w14:paraId="6FA99DC4" w14:textId="77777777" w:rsidR="00D90864" w:rsidRPr="000C266F" w:rsidRDefault="00D90864" w:rsidP="00D90864">
      <w:pPr>
        <w:pStyle w:val="Paragrafonormal"/>
        <w:ind w:firstLine="0"/>
      </w:pPr>
      <w:r w:rsidRPr="000C266F">
        <w:t>O sistema deve permitir que o editor substitua os links de forma manual caso não co</w:t>
      </w:r>
      <w:r w:rsidRPr="000C266F">
        <w:t>n</w:t>
      </w:r>
      <w:r w:rsidRPr="000C266F">
        <w:t xml:space="preserve">cordem com a recomendação fornecida. </w:t>
      </w:r>
    </w:p>
    <w:p w14:paraId="0E691927" w14:textId="77777777" w:rsidR="00A3100E" w:rsidRPr="000C266F" w:rsidRDefault="00A3100E">
      <w:pPr>
        <w:pStyle w:val="Paragrafonormal"/>
      </w:pPr>
    </w:p>
    <w:p w14:paraId="70F6A12A" w14:textId="77777777" w:rsidR="00224B11" w:rsidRPr="000C266F" w:rsidRDefault="00224B11" w:rsidP="00A3100E">
      <w:pPr>
        <w:pStyle w:val="Heading21"/>
        <w:rPr>
          <w:lang w:val="pt-BR"/>
        </w:rPr>
      </w:pPr>
      <w:bookmarkStart w:id="13" w:name="_TOC6552"/>
      <w:bookmarkStart w:id="14" w:name="_Toc178333023"/>
      <w:bookmarkEnd w:id="13"/>
      <w:r w:rsidRPr="000C266F">
        <w:rPr>
          <w:lang w:val="pt-BR"/>
        </w:rPr>
        <w:t>Verificação</w:t>
      </w:r>
      <w:bookmarkEnd w:id="14"/>
    </w:p>
    <w:p w14:paraId="4091CAB5" w14:textId="77777777" w:rsidR="00130E10" w:rsidRPr="000C266F" w:rsidRDefault="00130E10" w:rsidP="00130E10">
      <w:pPr>
        <w:pStyle w:val="Paragrafonormal"/>
        <w:ind w:firstLine="0"/>
        <w:rPr>
          <w:rFonts w:ascii="Helvetica" w:hAnsi="Helvetica"/>
          <w:sz w:val="24"/>
        </w:rPr>
      </w:pPr>
    </w:p>
    <w:p w14:paraId="114BCFCA" w14:textId="77777777" w:rsidR="00D90864" w:rsidRPr="000C266F" w:rsidRDefault="00D90864" w:rsidP="00D90864">
      <w:pPr>
        <w:pStyle w:val="Paragrafonormal"/>
        <w:ind w:firstLine="0"/>
      </w:pPr>
      <w:r w:rsidRPr="000C266F">
        <w:t>A verificação é a etapa de avaliação dos resultados obtidos com a aplicação da solução sugerida para um determinado problema objetivando a aprovação ou rejeição do seu uso.</w:t>
      </w:r>
    </w:p>
    <w:p w14:paraId="7397581C" w14:textId="77777777" w:rsidR="005C22E2" w:rsidRPr="000C266F" w:rsidRDefault="005C22E2" w:rsidP="00AC7ABA">
      <w:pPr>
        <w:pStyle w:val="Paragrafonormal"/>
      </w:pPr>
    </w:p>
    <w:p w14:paraId="142549C0" w14:textId="77777777" w:rsidR="00D90864" w:rsidRPr="000C266F" w:rsidRDefault="00D90864" w:rsidP="00AC7ABA">
      <w:pPr>
        <w:pStyle w:val="Paragrafonormal"/>
      </w:pPr>
    </w:p>
    <w:p w14:paraId="101C25E2" w14:textId="77777777" w:rsidR="005C22E2" w:rsidRPr="000C266F" w:rsidRDefault="005C22E2" w:rsidP="005C22E2">
      <w:pPr>
        <w:pStyle w:val="Heading31"/>
        <w:rPr>
          <w:lang w:val="pt-BR"/>
        </w:rPr>
      </w:pPr>
      <w:bookmarkStart w:id="15" w:name="_Toc178333024"/>
      <w:r w:rsidRPr="000C266F">
        <w:rPr>
          <w:lang w:val="pt-BR"/>
        </w:rPr>
        <w:t>Avaliação da precisão do algoritmo</w:t>
      </w:r>
      <w:bookmarkEnd w:id="15"/>
    </w:p>
    <w:p w14:paraId="439EABDD" w14:textId="77777777" w:rsidR="00AC7ABA" w:rsidRPr="000C266F" w:rsidRDefault="00AC7ABA" w:rsidP="002E17EF">
      <w:pPr>
        <w:pStyle w:val="Body"/>
        <w:rPr>
          <w:lang w:val="pt-BR"/>
        </w:rPr>
      </w:pPr>
    </w:p>
    <w:p w14:paraId="2F18D8BB" w14:textId="2EAB4522" w:rsidR="00D90864" w:rsidRPr="000C266F" w:rsidRDefault="00D90864" w:rsidP="00D90864">
      <w:pPr>
        <w:pStyle w:val="Paragrafonormal"/>
        <w:ind w:firstLine="576"/>
      </w:pPr>
      <w:r w:rsidRPr="000C266F">
        <w:t xml:space="preserve">Para avaliar a contribuição esperada pelo algoritmo, propomos uma comparação baseada </w:t>
      </w:r>
      <w:r w:rsidR="00CD4DEB">
        <w:t>na probabilidade de uma matéria ser recomendada uma vez que ela foi rec</w:t>
      </w:r>
      <w:r w:rsidR="00CD4DEB">
        <w:t>o</w:t>
      </w:r>
      <w:r w:rsidR="00CD4DEB">
        <w:t>menda anteriormente por matérias similares</w:t>
      </w:r>
      <w:r w:rsidRPr="000C266F">
        <w:t>.</w:t>
      </w:r>
    </w:p>
    <w:p w14:paraId="673F39A6" w14:textId="77777777" w:rsidR="00D90864" w:rsidRPr="000C266F" w:rsidRDefault="00D90864" w:rsidP="00D90864">
      <w:pPr>
        <w:pStyle w:val="Paragrafonormal"/>
        <w:ind w:firstLine="576"/>
      </w:pPr>
      <w:r w:rsidRPr="000C266F">
        <w:t>Para montagem desta avalição separamos uma matriz de colaboração item-item (Tabela 1) onde em um eixo temos as matérias recomendadas e no outro, temos as m</w:t>
      </w:r>
      <w:r w:rsidRPr="000C266F">
        <w:t>a</w:t>
      </w:r>
      <w:r w:rsidRPr="000C266F">
        <w:t xml:space="preserve">térias vistas em seguida pelo usuário.  </w:t>
      </w:r>
    </w:p>
    <w:p w14:paraId="7F938C96" w14:textId="77777777" w:rsidR="00D90864" w:rsidRPr="000C266F" w:rsidRDefault="00D90864" w:rsidP="00D90864">
      <w:pPr>
        <w:pStyle w:val="Paragrafonormal"/>
        <w:ind w:firstLine="576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3"/>
        <w:gridCol w:w="1743"/>
        <w:gridCol w:w="1743"/>
        <w:gridCol w:w="1743"/>
      </w:tblGrid>
      <w:tr w:rsidR="00D90864" w:rsidRPr="000C266F" w14:paraId="1F3BC6EF" w14:textId="77777777" w:rsidTr="000C266F">
        <w:tc>
          <w:tcPr>
            <w:tcW w:w="1742" w:type="dxa"/>
          </w:tcPr>
          <w:p w14:paraId="5A855D49" w14:textId="77777777" w:rsidR="00D90864" w:rsidRPr="000C266F" w:rsidRDefault="00D90864" w:rsidP="000C266F">
            <w:pPr>
              <w:pStyle w:val="Body"/>
              <w:rPr>
                <w:lang w:val="pt-BR"/>
              </w:rPr>
            </w:pPr>
          </w:p>
        </w:tc>
        <w:tc>
          <w:tcPr>
            <w:tcW w:w="1743" w:type="dxa"/>
          </w:tcPr>
          <w:p w14:paraId="4958B108" w14:textId="689AF852" w:rsidR="00D90864" w:rsidRPr="000C266F" w:rsidRDefault="00BD6E95" w:rsidP="000C266F">
            <w:pPr>
              <w:pStyle w:val="Body"/>
              <w:rPr>
                <w:lang w:val="pt-BR"/>
              </w:rPr>
            </w:pPr>
            <w:r w:rsidRPr="000C266F">
              <w:rPr>
                <w:lang w:val="pt-BR"/>
              </w:rPr>
              <w:t>Matéria</w:t>
            </w:r>
            <w:r w:rsidR="00D90864" w:rsidRPr="000C266F">
              <w:rPr>
                <w:lang w:val="pt-BR"/>
              </w:rPr>
              <w:t xml:space="preserve"> A</w:t>
            </w:r>
          </w:p>
        </w:tc>
        <w:tc>
          <w:tcPr>
            <w:tcW w:w="1743" w:type="dxa"/>
          </w:tcPr>
          <w:p w14:paraId="6A8C4EE1" w14:textId="1C354466" w:rsidR="00D90864" w:rsidRPr="000C266F" w:rsidRDefault="00BD6E95" w:rsidP="000C266F">
            <w:pPr>
              <w:pStyle w:val="Body"/>
              <w:rPr>
                <w:lang w:val="pt-BR"/>
              </w:rPr>
            </w:pPr>
            <w:r w:rsidRPr="000C266F">
              <w:rPr>
                <w:lang w:val="pt-BR"/>
              </w:rPr>
              <w:t>Matéria</w:t>
            </w:r>
            <w:r w:rsidR="00D90864" w:rsidRPr="000C266F">
              <w:rPr>
                <w:lang w:val="pt-BR"/>
              </w:rPr>
              <w:t xml:space="preserve"> B</w:t>
            </w:r>
          </w:p>
        </w:tc>
        <w:tc>
          <w:tcPr>
            <w:tcW w:w="1743" w:type="dxa"/>
          </w:tcPr>
          <w:p w14:paraId="23BAF8D0" w14:textId="428DB207" w:rsidR="00D90864" w:rsidRPr="000C266F" w:rsidRDefault="00BD6E95" w:rsidP="000C266F">
            <w:pPr>
              <w:pStyle w:val="Body"/>
              <w:rPr>
                <w:lang w:val="pt-BR"/>
              </w:rPr>
            </w:pPr>
            <w:r w:rsidRPr="000C266F">
              <w:rPr>
                <w:lang w:val="pt-BR"/>
              </w:rPr>
              <w:t>Matéria</w:t>
            </w:r>
            <w:r w:rsidR="00D90864" w:rsidRPr="000C266F">
              <w:rPr>
                <w:lang w:val="pt-BR"/>
              </w:rPr>
              <w:t xml:space="preserve"> C</w:t>
            </w:r>
          </w:p>
        </w:tc>
        <w:tc>
          <w:tcPr>
            <w:tcW w:w="1743" w:type="dxa"/>
          </w:tcPr>
          <w:p w14:paraId="56E80CB1" w14:textId="50F3A07E" w:rsidR="00D90864" w:rsidRPr="000C266F" w:rsidRDefault="00BD6E95" w:rsidP="000C266F">
            <w:pPr>
              <w:pStyle w:val="Body"/>
              <w:rPr>
                <w:lang w:val="pt-BR"/>
              </w:rPr>
            </w:pPr>
            <w:r w:rsidRPr="000C266F">
              <w:rPr>
                <w:lang w:val="pt-BR"/>
              </w:rPr>
              <w:t>Matéria</w:t>
            </w:r>
            <w:r w:rsidR="00D90864" w:rsidRPr="000C266F">
              <w:rPr>
                <w:lang w:val="pt-BR"/>
              </w:rPr>
              <w:t xml:space="preserve"> D</w:t>
            </w:r>
          </w:p>
        </w:tc>
      </w:tr>
      <w:tr w:rsidR="00D90864" w:rsidRPr="000C266F" w14:paraId="6BE5BE00" w14:textId="77777777" w:rsidTr="000C266F">
        <w:tc>
          <w:tcPr>
            <w:tcW w:w="1742" w:type="dxa"/>
          </w:tcPr>
          <w:p w14:paraId="534B7020" w14:textId="2D60D578" w:rsidR="00D90864" w:rsidRPr="000C266F" w:rsidRDefault="00BD6E95" w:rsidP="000C266F">
            <w:pPr>
              <w:pStyle w:val="Body"/>
              <w:rPr>
                <w:lang w:val="pt-BR"/>
              </w:rPr>
            </w:pPr>
            <w:r w:rsidRPr="000C266F">
              <w:rPr>
                <w:lang w:val="pt-BR"/>
              </w:rPr>
              <w:t>Matéria</w:t>
            </w:r>
            <w:r w:rsidR="00D90864" w:rsidRPr="000C266F">
              <w:rPr>
                <w:lang w:val="pt-BR"/>
              </w:rPr>
              <w:t xml:space="preserve"> A</w:t>
            </w:r>
          </w:p>
        </w:tc>
        <w:tc>
          <w:tcPr>
            <w:tcW w:w="1743" w:type="dxa"/>
          </w:tcPr>
          <w:p w14:paraId="10196966" w14:textId="77777777" w:rsidR="00D90864" w:rsidRPr="000C266F" w:rsidRDefault="00D90864" w:rsidP="000C266F">
            <w:pPr>
              <w:pStyle w:val="Body"/>
              <w:jc w:val="center"/>
              <w:rPr>
                <w:lang w:val="pt-BR"/>
              </w:rPr>
            </w:pPr>
            <w:r w:rsidRPr="000C266F">
              <w:rPr>
                <w:lang w:val="pt-BR"/>
              </w:rPr>
              <w:t>0</w:t>
            </w:r>
          </w:p>
        </w:tc>
        <w:tc>
          <w:tcPr>
            <w:tcW w:w="1743" w:type="dxa"/>
          </w:tcPr>
          <w:p w14:paraId="39ED2581" w14:textId="77777777" w:rsidR="00D90864" w:rsidRPr="000C266F" w:rsidRDefault="00D90864" w:rsidP="000C266F">
            <w:pPr>
              <w:pStyle w:val="Body"/>
              <w:jc w:val="center"/>
              <w:rPr>
                <w:lang w:val="pt-BR"/>
              </w:rPr>
            </w:pPr>
            <w:r w:rsidRPr="000C266F">
              <w:rPr>
                <w:lang w:val="pt-BR"/>
              </w:rPr>
              <w:t>0</w:t>
            </w:r>
          </w:p>
        </w:tc>
        <w:tc>
          <w:tcPr>
            <w:tcW w:w="1743" w:type="dxa"/>
          </w:tcPr>
          <w:p w14:paraId="59C48939" w14:textId="77777777" w:rsidR="00D90864" w:rsidRPr="000C266F" w:rsidRDefault="00D90864" w:rsidP="000C266F">
            <w:pPr>
              <w:pStyle w:val="Body"/>
              <w:jc w:val="center"/>
              <w:rPr>
                <w:lang w:val="pt-BR"/>
              </w:rPr>
            </w:pPr>
            <w:r w:rsidRPr="000C266F">
              <w:rPr>
                <w:lang w:val="pt-BR"/>
              </w:rPr>
              <w:t>35</w:t>
            </w:r>
          </w:p>
        </w:tc>
        <w:tc>
          <w:tcPr>
            <w:tcW w:w="1743" w:type="dxa"/>
          </w:tcPr>
          <w:p w14:paraId="63D134DC" w14:textId="77777777" w:rsidR="00D90864" w:rsidRPr="000C266F" w:rsidRDefault="00D90864" w:rsidP="000C266F">
            <w:pPr>
              <w:pStyle w:val="Body"/>
              <w:jc w:val="center"/>
              <w:rPr>
                <w:lang w:val="pt-BR"/>
              </w:rPr>
            </w:pPr>
            <w:r w:rsidRPr="000C266F">
              <w:rPr>
                <w:lang w:val="pt-BR"/>
              </w:rPr>
              <w:t>0</w:t>
            </w:r>
          </w:p>
        </w:tc>
      </w:tr>
      <w:tr w:rsidR="00D90864" w:rsidRPr="000C266F" w14:paraId="6AB69D0F" w14:textId="77777777" w:rsidTr="000C266F">
        <w:tc>
          <w:tcPr>
            <w:tcW w:w="1742" w:type="dxa"/>
          </w:tcPr>
          <w:p w14:paraId="67B6FD49" w14:textId="76EA324F" w:rsidR="00D90864" w:rsidRPr="000C266F" w:rsidRDefault="00BD6E95" w:rsidP="000C266F">
            <w:pPr>
              <w:pStyle w:val="Body"/>
              <w:rPr>
                <w:lang w:val="pt-BR"/>
              </w:rPr>
            </w:pPr>
            <w:r w:rsidRPr="000C266F">
              <w:rPr>
                <w:lang w:val="pt-BR"/>
              </w:rPr>
              <w:t>Matéria</w:t>
            </w:r>
            <w:r w:rsidR="00D90864" w:rsidRPr="000C266F">
              <w:rPr>
                <w:lang w:val="pt-BR"/>
              </w:rPr>
              <w:t xml:space="preserve"> B</w:t>
            </w:r>
          </w:p>
        </w:tc>
        <w:tc>
          <w:tcPr>
            <w:tcW w:w="1743" w:type="dxa"/>
          </w:tcPr>
          <w:p w14:paraId="721FB9F3" w14:textId="77777777" w:rsidR="00D90864" w:rsidRPr="000C266F" w:rsidRDefault="00D90864" w:rsidP="000C266F">
            <w:pPr>
              <w:pStyle w:val="Body"/>
              <w:jc w:val="center"/>
              <w:rPr>
                <w:lang w:val="pt-BR"/>
              </w:rPr>
            </w:pPr>
            <w:r w:rsidRPr="000C266F">
              <w:rPr>
                <w:lang w:val="pt-BR"/>
              </w:rPr>
              <w:t>40</w:t>
            </w:r>
          </w:p>
        </w:tc>
        <w:tc>
          <w:tcPr>
            <w:tcW w:w="1743" w:type="dxa"/>
          </w:tcPr>
          <w:p w14:paraId="462D96B7" w14:textId="77777777" w:rsidR="00D90864" w:rsidRPr="000C266F" w:rsidRDefault="00D90864" w:rsidP="000C266F">
            <w:pPr>
              <w:pStyle w:val="Body"/>
              <w:jc w:val="center"/>
              <w:rPr>
                <w:lang w:val="pt-BR"/>
              </w:rPr>
            </w:pPr>
            <w:r w:rsidRPr="000C266F">
              <w:rPr>
                <w:lang w:val="pt-BR"/>
              </w:rPr>
              <w:t>0</w:t>
            </w:r>
          </w:p>
        </w:tc>
        <w:tc>
          <w:tcPr>
            <w:tcW w:w="1743" w:type="dxa"/>
          </w:tcPr>
          <w:p w14:paraId="5DFBB2A3" w14:textId="77777777" w:rsidR="00D90864" w:rsidRPr="000C266F" w:rsidRDefault="00D90864" w:rsidP="000C266F">
            <w:pPr>
              <w:pStyle w:val="Body"/>
              <w:jc w:val="center"/>
              <w:rPr>
                <w:lang w:val="pt-BR"/>
              </w:rPr>
            </w:pPr>
            <w:r w:rsidRPr="000C266F">
              <w:rPr>
                <w:lang w:val="pt-BR"/>
              </w:rPr>
              <w:t>0</w:t>
            </w:r>
          </w:p>
        </w:tc>
        <w:tc>
          <w:tcPr>
            <w:tcW w:w="1743" w:type="dxa"/>
          </w:tcPr>
          <w:p w14:paraId="1C00EDFC" w14:textId="77777777" w:rsidR="00D90864" w:rsidRPr="000C266F" w:rsidRDefault="00D90864" w:rsidP="000C266F">
            <w:pPr>
              <w:pStyle w:val="Body"/>
              <w:jc w:val="center"/>
              <w:rPr>
                <w:lang w:val="pt-BR"/>
              </w:rPr>
            </w:pPr>
            <w:r w:rsidRPr="000C266F">
              <w:rPr>
                <w:lang w:val="pt-BR"/>
              </w:rPr>
              <w:t>4</w:t>
            </w:r>
          </w:p>
        </w:tc>
      </w:tr>
      <w:tr w:rsidR="00D90864" w:rsidRPr="000C266F" w14:paraId="21774DCD" w14:textId="77777777" w:rsidTr="000C266F">
        <w:tc>
          <w:tcPr>
            <w:tcW w:w="1742" w:type="dxa"/>
          </w:tcPr>
          <w:p w14:paraId="7AB43158" w14:textId="1198F91D" w:rsidR="00D90864" w:rsidRPr="000C266F" w:rsidRDefault="00BD6E95" w:rsidP="000C266F">
            <w:pPr>
              <w:pStyle w:val="Body"/>
              <w:rPr>
                <w:lang w:val="pt-BR"/>
              </w:rPr>
            </w:pPr>
            <w:r w:rsidRPr="000C266F">
              <w:rPr>
                <w:lang w:val="pt-BR"/>
              </w:rPr>
              <w:t>Matéria</w:t>
            </w:r>
            <w:r w:rsidR="00D90864" w:rsidRPr="000C266F">
              <w:rPr>
                <w:lang w:val="pt-BR"/>
              </w:rPr>
              <w:t xml:space="preserve"> C</w:t>
            </w:r>
          </w:p>
        </w:tc>
        <w:tc>
          <w:tcPr>
            <w:tcW w:w="1743" w:type="dxa"/>
          </w:tcPr>
          <w:p w14:paraId="6DD6088F" w14:textId="77777777" w:rsidR="00D90864" w:rsidRPr="000C266F" w:rsidRDefault="00D90864" w:rsidP="000C266F">
            <w:pPr>
              <w:pStyle w:val="Body"/>
              <w:jc w:val="center"/>
              <w:rPr>
                <w:lang w:val="pt-BR"/>
              </w:rPr>
            </w:pPr>
            <w:r w:rsidRPr="000C266F">
              <w:rPr>
                <w:lang w:val="pt-BR"/>
              </w:rPr>
              <w:t>0</w:t>
            </w:r>
          </w:p>
        </w:tc>
        <w:tc>
          <w:tcPr>
            <w:tcW w:w="1743" w:type="dxa"/>
          </w:tcPr>
          <w:p w14:paraId="47133F13" w14:textId="77777777" w:rsidR="00D90864" w:rsidRPr="000C266F" w:rsidRDefault="00D90864" w:rsidP="000C266F">
            <w:pPr>
              <w:pStyle w:val="Body"/>
              <w:jc w:val="center"/>
              <w:rPr>
                <w:lang w:val="pt-BR"/>
              </w:rPr>
            </w:pPr>
            <w:r w:rsidRPr="000C266F">
              <w:rPr>
                <w:lang w:val="pt-BR"/>
              </w:rPr>
              <w:t>5</w:t>
            </w:r>
          </w:p>
        </w:tc>
        <w:tc>
          <w:tcPr>
            <w:tcW w:w="1743" w:type="dxa"/>
          </w:tcPr>
          <w:p w14:paraId="48678FBF" w14:textId="77777777" w:rsidR="00D90864" w:rsidRPr="000C266F" w:rsidRDefault="00D90864" w:rsidP="000C266F">
            <w:pPr>
              <w:pStyle w:val="Body"/>
              <w:jc w:val="center"/>
              <w:rPr>
                <w:lang w:val="pt-BR"/>
              </w:rPr>
            </w:pPr>
            <w:r w:rsidRPr="000C266F">
              <w:rPr>
                <w:lang w:val="pt-BR"/>
              </w:rPr>
              <w:t>0</w:t>
            </w:r>
          </w:p>
        </w:tc>
        <w:tc>
          <w:tcPr>
            <w:tcW w:w="1743" w:type="dxa"/>
          </w:tcPr>
          <w:p w14:paraId="4802760B" w14:textId="77777777" w:rsidR="00D90864" w:rsidRPr="000C266F" w:rsidRDefault="00D90864" w:rsidP="000C266F">
            <w:pPr>
              <w:pStyle w:val="Body"/>
              <w:jc w:val="center"/>
              <w:rPr>
                <w:lang w:val="pt-BR"/>
              </w:rPr>
            </w:pPr>
            <w:r w:rsidRPr="000C266F">
              <w:rPr>
                <w:lang w:val="pt-BR"/>
              </w:rPr>
              <w:t>23</w:t>
            </w:r>
          </w:p>
        </w:tc>
      </w:tr>
      <w:tr w:rsidR="00D90864" w:rsidRPr="000C266F" w14:paraId="54DAC14B" w14:textId="77777777" w:rsidTr="000C266F">
        <w:tc>
          <w:tcPr>
            <w:tcW w:w="1742" w:type="dxa"/>
          </w:tcPr>
          <w:p w14:paraId="78F08816" w14:textId="34997D1E" w:rsidR="00D90864" w:rsidRPr="000C266F" w:rsidRDefault="00BD6E95" w:rsidP="000C266F">
            <w:pPr>
              <w:pStyle w:val="Body"/>
              <w:rPr>
                <w:lang w:val="pt-BR"/>
              </w:rPr>
            </w:pPr>
            <w:r w:rsidRPr="000C266F">
              <w:rPr>
                <w:lang w:val="pt-BR"/>
              </w:rPr>
              <w:t>Matéria</w:t>
            </w:r>
            <w:r w:rsidR="00D90864" w:rsidRPr="000C266F">
              <w:rPr>
                <w:lang w:val="pt-BR"/>
              </w:rPr>
              <w:t xml:space="preserve"> D</w:t>
            </w:r>
          </w:p>
        </w:tc>
        <w:tc>
          <w:tcPr>
            <w:tcW w:w="1743" w:type="dxa"/>
          </w:tcPr>
          <w:p w14:paraId="3EA1B34C" w14:textId="77777777" w:rsidR="00D90864" w:rsidRPr="000C266F" w:rsidRDefault="00D90864" w:rsidP="000C266F">
            <w:pPr>
              <w:pStyle w:val="Body"/>
              <w:jc w:val="center"/>
              <w:rPr>
                <w:lang w:val="pt-BR"/>
              </w:rPr>
            </w:pPr>
            <w:r w:rsidRPr="000C266F">
              <w:rPr>
                <w:lang w:val="pt-BR"/>
              </w:rPr>
              <w:t>0</w:t>
            </w:r>
          </w:p>
        </w:tc>
        <w:tc>
          <w:tcPr>
            <w:tcW w:w="1743" w:type="dxa"/>
          </w:tcPr>
          <w:p w14:paraId="5C683576" w14:textId="77777777" w:rsidR="00D90864" w:rsidRPr="000C266F" w:rsidRDefault="00D90864" w:rsidP="000C266F">
            <w:pPr>
              <w:pStyle w:val="Body"/>
              <w:jc w:val="center"/>
              <w:rPr>
                <w:lang w:val="pt-BR"/>
              </w:rPr>
            </w:pPr>
            <w:r w:rsidRPr="000C266F">
              <w:rPr>
                <w:lang w:val="pt-BR"/>
              </w:rPr>
              <w:t>3</w:t>
            </w:r>
          </w:p>
        </w:tc>
        <w:tc>
          <w:tcPr>
            <w:tcW w:w="1743" w:type="dxa"/>
          </w:tcPr>
          <w:p w14:paraId="24D7DB51" w14:textId="77777777" w:rsidR="00D90864" w:rsidRPr="000C266F" w:rsidRDefault="00D90864" w:rsidP="000C266F">
            <w:pPr>
              <w:pStyle w:val="Body"/>
              <w:jc w:val="center"/>
              <w:rPr>
                <w:lang w:val="pt-BR"/>
              </w:rPr>
            </w:pPr>
            <w:r w:rsidRPr="000C266F">
              <w:rPr>
                <w:lang w:val="pt-BR"/>
              </w:rPr>
              <w:t>23</w:t>
            </w:r>
          </w:p>
        </w:tc>
        <w:tc>
          <w:tcPr>
            <w:tcW w:w="1743" w:type="dxa"/>
          </w:tcPr>
          <w:p w14:paraId="0805780A" w14:textId="77777777" w:rsidR="00D90864" w:rsidRPr="000C266F" w:rsidRDefault="00D90864" w:rsidP="000C266F">
            <w:pPr>
              <w:pStyle w:val="Body"/>
              <w:jc w:val="center"/>
              <w:rPr>
                <w:lang w:val="pt-BR"/>
              </w:rPr>
            </w:pPr>
            <w:r w:rsidRPr="000C266F">
              <w:rPr>
                <w:lang w:val="pt-BR"/>
              </w:rPr>
              <w:t>0</w:t>
            </w:r>
          </w:p>
        </w:tc>
      </w:tr>
    </w:tbl>
    <w:p w14:paraId="673633C9" w14:textId="77777777" w:rsidR="00D90864" w:rsidRPr="000C266F" w:rsidRDefault="00D90864" w:rsidP="00D90864">
      <w:pPr>
        <w:pStyle w:val="Body"/>
        <w:rPr>
          <w:lang w:val="pt-BR"/>
        </w:rPr>
      </w:pPr>
    </w:p>
    <w:p w14:paraId="256D822F" w14:textId="7F61A87C" w:rsidR="00D90864" w:rsidRPr="000C266F" w:rsidRDefault="00D90864" w:rsidP="00D90864">
      <w:pPr>
        <w:pStyle w:val="Paragrafonormal"/>
        <w:ind w:firstLine="576"/>
      </w:pPr>
      <w:r w:rsidRPr="000C266F">
        <w:t>Os dados para montagem da matriz foram obtidos junto ao sistema de monitor</w:t>
      </w:r>
      <w:r w:rsidRPr="000C266F">
        <w:t>a</w:t>
      </w:r>
      <w:r w:rsidRPr="000C266F">
        <w:t xml:space="preserve">ção de navegação dos usuários, o </w:t>
      </w:r>
      <w:r w:rsidRPr="00221F53">
        <w:rPr>
          <w:b/>
        </w:rPr>
        <w:t>google</w:t>
      </w:r>
      <w:r w:rsidRPr="000C266F">
        <w:t xml:space="preserve"> </w:t>
      </w:r>
      <w:r w:rsidRPr="00221F53">
        <w:rPr>
          <w:b/>
        </w:rPr>
        <w:t>anal</w:t>
      </w:r>
      <w:r w:rsidR="00BD6E95">
        <w:rPr>
          <w:b/>
        </w:rPr>
        <w:t>i</w:t>
      </w:r>
      <w:r w:rsidRPr="00221F53">
        <w:rPr>
          <w:b/>
        </w:rPr>
        <w:t>tycs</w:t>
      </w:r>
      <w:r w:rsidRPr="000C266F">
        <w:t>.</w:t>
      </w:r>
    </w:p>
    <w:p w14:paraId="75280895" w14:textId="77777777" w:rsidR="00D90864" w:rsidRPr="000C266F" w:rsidRDefault="00D90864" w:rsidP="00D90864">
      <w:pPr>
        <w:pStyle w:val="Paragrafonormal"/>
        <w:ind w:firstLine="576"/>
      </w:pPr>
      <w:r w:rsidRPr="000C266F">
        <w:t>Como pode ser visto na tabela 1, após consumir a matéria A os usuários cons</w:t>
      </w:r>
      <w:r w:rsidRPr="000C266F">
        <w:t>u</w:t>
      </w:r>
      <w:r w:rsidRPr="000C266F">
        <w:t>miram a matéria C e não passaram nas matérias B ou D.</w:t>
      </w:r>
    </w:p>
    <w:p w14:paraId="1BDE2F39" w14:textId="3DAA43F7" w:rsidR="00D90864" w:rsidRPr="000C266F" w:rsidRDefault="00D90864" w:rsidP="00D90864">
      <w:pPr>
        <w:pStyle w:val="Paragrafonormal"/>
        <w:ind w:firstLine="576"/>
      </w:pPr>
      <w:r w:rsidRPr="000C266F">
        <w:t xml:space="preserve">Para o modelo comparativos vamos obter </w:t>
      </w:r>
      <w:r w:rsidR="00CD4DEB">
        <w:t>as matérias que os usuário viram antes da</w:t>
      </w:r>
      <w:r w:rsidRPr="000C266F">
        <w:t xml:space="preserve"> matéria recomendada </w:t>
      </w:r>
      <w:r w:rsidR="00CD4DEB">
        <w:t>e verificar qual a probabilidade da matéria nova pertencer a este grupo</w:t>
      </w:r>
      <w:r w:rsidRPr="000C266F">
        <w:t>.</w:t>
      </w:r>
    </w:p>
    <w:p w14:paraId="3DE902AF" w14:textId="77777777" w:rsidR="00D90864" w:rsidRPr="000C266F" w:rsidRDefault="00D90864" w:rsidP="002E17EF">
      <w:pPr>
        <w:pStyle w:val="Body"/>
        <w:rPr>
          <w:lang w:val="pt-BR"/>
        </w:rPr>
      </w:pPr>
    </w:p>
    <w:p w14:paraId="39340943" w14:textId="77777777" w:rsidR="00AC7ABA" w:rsidRPr="000C266F" w:rsidRDefault="00AC7ABA" w:rsidP="002E17EF">
      <w:pPr>
        <w:pStyle w:val="Body"/>
        <w:rPr>
          <w:lang w:val="pt-BR"/>
        </w:rPr>
      </w:pPr>
    </w:p>
    <w:p w14:paraId="1C54303A" w14:textId="77777777" w:rsidR="00813551" w:rsidRPr="000C266F" w:rsidRDefault="00B432EB" w:rsidP="00854FEE">
      <w:pPr>
        <w:pStyle w:val="Heading21"/>
        <w:rPr>
          <w:lang w:val="pt-BR"/>
        </w:rPr>
      </w:pPr>
      <w:bookmarkStart w:id="16" w:name="_Toc178333025"/>
      <w:r w:rsidRPr="000C266F">
        <w:rPr>
          <w:lang w:val="pt-BR"/>
        </w:rPr>
        <w:t xml:space="preserve">Informação sobre o </w:t>
      </w:r>
      <w:r w:rsidR="007C6EEB" w:rsidRPr="000C266F">
        <w:rPr>
          <w:lang w:val="pt-BR"/>
        </w:rPr>
        <w:t xml:space="preserve">corpus </w:t>
      </w:r>
      <w:r w:rsidRPr="000C266F">
        <w:rPr>
          <w:lang w:val="pt-BR"/>
        </w:rPr>
        <w:t>utilizado</w:t>
      </w:r>
      <w:bookmarkEnd w:id="16"/>
    </w:p>
    <w:p w14:paraId="64CACF39" w14:textId="60898CEA" w:rsidR="00224B11" w:rsidRPr="000C266F" w:rsidRDefault="002E17EF" w:rsidP="00130E10">
      <w:pPr>
        <w:pStyle w:val="Paragrafonormal"/>
        <w:ind w:firstLine="0"/>
      </w:pPr>
      <w:r w:rsidRPr="000C266F">
        <w:t xml:space="preserve">O corpus de trabalho conta com um conjunto de </w:t>
      </w:r>
      <w:r w:rsidR="00224B11" w:rsidRPr="000C266F">
        <w:t xml:space="preserve">matérias </w:t>
      </w:r>
      <w:r w:rsidR="00D54EE8" w:rsidRPr="000C266F">
        <w:t>organizadas em</w:t>
      </w:r>
      <w:r w:rsidRPr="000C266F">
        <w:t xml:space="preserve"> </w:t>
      </w:r>
      <w:r w:rsidR="00224B11" w:rsidRPr="000C266F">
        <w:t>catego</w:t>
      </w:r>
      <w:r w:rsidRPr="000C266F">
        <w:t>ria</w:t>
      </w:r>
      <w:r w:rsidR="00D54EE8" w:rsidRPr="000C266F">
        <w:t>s</w:t>
      </w:r>
      <w:r w:rsidR="00E809F6" w:rsidRPr="000C266F">
        <w:t>,</w:t>
      </w:r>
      <w:r w:rsidRPr="000C266F">
        <w:t xml:space="preserve"> </w:t>
      </w:r>
      <w:r w:rsidR="00E809F6" w:rsidRPr="000C266F">
        <w:t>c</w:t>
      </w:r>
      <w:r w:rsidR="00224B11" w:rsidRPr="000C266F">
        <w:t xml:space="preserve">onforme exposto na tabela </w:t>
      </w:r>
      <w:r w:rsidR="000C266F">
        <w:t>t</w:t>
      </w:r>
      <w:r w:rsidR="000C266F" w:rsidRPr="000C266F">
        <w:t xml:space="preserve">abela </w:t>
      </w:r>
      <w:r w:rsidR="00BD6E95">
        <w:t>1</w:t>
      </w:r>
      <w:r w:rsidR="00224B11" w:rsidRPr="000C266F">
        <w:t>:</w:t>
      </w:r>
    </w:p>
    <w:p w14:paraId="537CB9B6" w14:textId="77777777" w:rsidR="00224B11" w:rsidRPr="000C266F" w:rsidRDefault="00224B11">
      <w:pPr>
        <w:pStyle w:val="Paragrafonormal"/>
      </w:pPr>
    </w:p>
    <w:tbl>
      <w:tblPr>
        <w:tblW w:w="0" w:type="auto"/>
        <w:jc w:val="center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641"/>
        <w:gridCol w:w="2641"/>
      </w:tblGrid>
      <w:tr w:rsidR="002E17EF" w:rsidRPr="000C266F" w14:paraId="26546DDF" w14:textId="77777777">
        <w:trPr>
          <w:cantSplit/>
          <w:trHeight w:val="280"/>
          <w:jc w:val="center"/>
        </w:trPr>
        <w:tc>
          <w:tcPr>
            <w:tcW w:w="2641" w:type="dxa"/>
            <w:tcBorders>
              <w:top w:val="single" w:sz="2" w:space="0" w:color="676767"/>
              <w:left w:val="single" w:sz="2" w:space="0" w:color="676767"/>
              <w:bottom w:val="single" w:sz="2" w:space="0" w:color="676767"/>
              <w:right w:val="single" w:sz="2" w:space="0" w:color="676767"/>
            </w:tcBorders>
            <w:shd w:val="clear" w:color="auto" w:fill="808080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ED6C8E" w14:textId="77777777" w:rsidR="002E17EF" w:rsidRPr="000C266F" w:rsidRDefault="002E17EF">
            <w:pPr>
              <w:pStyle w:val="FreeForm"/>
              <w:rPr>
                <w:rFonts w:ascii="Arial" w:hAnsi="Arial" w:cs="Arial"/>
                <w:lang w:val="pt-BR"/>
              </w:rPr>
            </w:pPr>
            <w:bookmarkStart w:id="17" w:name="OLE_LINK1"/>
            <w:r w:rsidRPr="000C266F">
              <w:rPr>
                <w:rFonts w:ascii="Arial" w:hAnsi="Arial" w:cs="Arial"/>
                <w:lang w:val="pt-BR"/>
              </w:rPr>
              <w:t>Categoria</w:t>
            </w:r>
          </w:p>
        </w:tc>
        <w:tc>
          <w:tcPr>
            <w:tcW w:w="2641" w:type="dxa"/>
            <w:tcBorders>
              <w:top w:val="single" w:sz="2" w:space="0" w:color="676767"/>
              <w:left w:val="single" w:sz="2" w:space="0" w:color="676767"/>
              <w:bottom w:val="single" w:sz="2" w:space="0" w:color="676767"/>
              <w:right w:val="single" w:sz="2" w:space="0" w:color="676767"/>
            </w:tcBorders>
            <w:shd w:val="clear" w:color="auto" w:fill="808080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6A83F1" w14:textId="77777777" w:rsidR="002E17EF" w:rsidRPr="000C266F" w:rsidRDefault="002E17EF">
            <w:pPr>
              <w:pStyle w:val="FreeForm"/>
              <w:jc w:val="center"/>
              <w:rPr>
                <w:rFonts w:ascii="Arial" w:hAnsi="Arial" w:cs="Arial"/>
                <w:lang w:val="pt-BR"/>
              </w:rPr>
            </w:pPr>
            <w:r w:rsidRPr="000C266F">
              <w:rPr>
                <w:rFonts w:ascii="Arial" w:hAnsi="Arial" w:cs="Arial"/>
                <w:lang w:val="pt-BR"/>
              </w:rPr>
              <w:t>Total</w:t>
            </w:r>
          </w:p>
        </w:tc>
      </w:tr>
      <w:tr w:rsidR="002E17EF" w:rsidRPr="000C266F" w14:paraId="1A1E2B8E" w14:textId="77777777">
        <w:trPr>
          <w:cantSplit/>
          <w:trHeight w:val="280"/>
          <w:jc w:val="center"/>
        </w:trPr>
        <w:tc>
          <w:tcPr>
            <w:tcW w:w="2641" w:type="dxa"/>
            <w:tcBorders>
              <w:top w:val="single" w:sz="2" w:space="0" w:color="676767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07DC21" w14:textId="77777777" w:rsidR="002E17EF" w:rsidRPr="000C266F" w:rsidRDefault="004C549B">
            <w:pPr>
              <w:pStyle w:val="FreeForm"/>
              <w:rPr>
                <w:rFonts w:ascii="Arial" w:hAnsi="Arial" w:cs="Arial"/>
                <w:lang w:val="pt-BR"/>
              </w:rPr>
            </w:pPr>
            <w:r w:rsidRPr="000C266F">
              <w:rPr>
                <w:rFonts w:ascii="Arial" w:hAnsi="Arial" w:cs="Arial"/>
                <w:lang w:val="pt-BR"/>
              </w:rPr>
              <w:t>Artigos</w:t>
            </w:r>
          </w:p>
        </w:tc>
        <w:tc>
          <w:tcPr>
            <w:tcW w:w="2641" w:type="dxa"/>
            <w:tcBorders>
              <w:top w:val="single" w:sz="2" w:space="0" w:color="676767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94A8D8" w14:textId="77777777" w:rsidR="002E17EF" w:rsidRPr="000C266F" w:rsidRDefault="004C549B">
            <w:pPr>
              <w:pStyle w:val="FreeForm"/>
              <w:rPr>
                <w:rFonts w:ascii="Arial" w:hAnsi="Arial" w:cs="Arial"/>
                <w:lang w:val="pt-BR"/>
              </w:rPr>
            </w:pPr>
            <w:r w:rsidRPr="000C266F">
              <w:rPr>
                <w:rFonts w:ascii="Arial" w:hAnsi="Arial" w:cs="Arial"/>
                <w:lang w:val="pt-BR"/>
              </w:rPr>
              <w:t>1069</w:t>
            </w:r>
          </w:p>
        </w:tc>
      </w:tr>
      <w:tr w:rsidR="002E17EF" w:rsidRPr="000C266F" w14:paraId="1E8C6CFB" w14:textId="77777777">
        <w:trPr>
          <w:cantSplit/>
          <w:trHeight w:val="280"/>
          <w:jc w:val="center"/>
        </w:trPr>
        <w:tc>
          <w:tcPr>
            <w:tcW w:w="2641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79AC33" w14:textId="77777777" w:rsidR="002E17EF" w:rsidRPr="000C266F" w:rsidRDefault="00350450">
            <w:pPr>
              <w:pStyle w:val="FreeForm"/>
              <w:rPr>
                <w:rFonts w:ascii="Arial" w:hAnsi="Arial" w:cs="Arial"/>
                <w:lang w:val="pt-BR"/>
              </w:rPr>
            </w:pPr>
            <w:r w:rsidRPr="000C266F">
              <w:rPr>
                <w:rFonts w:ascii="Arial" w:hAnsi="Arial" w:cs="Arial"/>
                <w:lang w:val="pt-BR"/>
              </w:rPr>
              <w:t>Dicas e Tutoriais</w:t>
            </w:r>
          </w:p>
        </w:tc>
        <w:tc>
          <w:tcPr>
            <w:tcW w:w="2641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CFCA30" w14:textId="77777777" w:rsidR="002E17EF" w:rsidRPr="000C266F" w:rsidRDefault="00350450">
            <w:pPr>
              <w:pStyle w:val="FreeForm"/>
              <w:rPr>
                <w:rFonts w:ascii="Arial" w:hAnsi="Arial" w:cs="Arial"/>
                <w:lang w:val="pt-BR"/>
              </w:rPr>
            </w:pPr>
            <w:r w:rsidRPr="000C266F">
              <w:rPr>
                <w:rFonts w:ascii="Arial" w:hAnsi="Arial" w:cs="Arial"/>
                <w:lang w:val="pt-BR"/>
              </w:rPr>
              <w:t>1616</w:t>
            </w:r>
          </w:p>
        </w:tc>
      </w:tr>
      <w:tr w:rsidR="002E17EF" w:rsidRPr="000C266F" w14:paraId="7C9E952C" w14:textId="77777777">
        <w:trPr>
          <w:cantSplit/>
          <w:trHeight w:val="280"/>
          <w:jc w:val="center"/>
        </w:trPr>
        <w:tc>
          <w:tcPr>
            <w:tcW w:w="2641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3D8EFC" w14:textId="77777777" w:rsidR="002E17EF" w:rsidRPr="000C266F" w:rsidRDefault="00350450">
            <w:pPr>
              <w:pStyle w:val="FreeForm"/>
              <w:rPr>
                <w:rFonts w:ascii="Arial" w:hAnsi="Arial" w:cs="Arial"/>
                <w:lang w:val="pt-BR"/>
              </w:rPr>
            </w:pPr>
            <w:r w:rsidRPr="000C266F">
              <w:rPr>
                <w:rFonts w:ascii="Arial" w:hAnsi="Arial" w:cs="Arial"/>
                <w:lang w:val="pt-BR"/>
              </w:rPr>
              <w:t>Notícias</w:t>
            </w:r>
          </w:p>
        </w:tc>
        <w:tc>
          <w:tcPr>
            <w:tcW w:w="2641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A31D0F" w14:textId="77777777" w:rsidR="002E17EF" w:rsidRPr="000C266F" w:rsidRDefault="00350450">
            <w:pPr>
              <w:pStyle w:val="FreeForm"/>
              <w:rPr>
                <w:rFonts w:ascii="Arial" w:hAnsi="Arial" w:cs="Arial"/>
                <w:lang w:val="pt-BR"/>
              </w:rPr>
            </w:pPr>
            <w:r w:rsidRPr="000C266F">
              <w:rPr>
                <w:rFonts w:ascii="Arial" w:hAnsi="Arial" w:cs="Arial"/>
                <w:lang w:val="pt-BR"/>
              </w:rPr>
              <w:t>1286</w:t>
            </w:r>
          </w:p>
        </w:tc>
      </w:tr>
      <w:tr w:rsidR="002E17EF" w:rsidRPr="000C266F" w14:paraId="2DE64382" w14:textId="77777777">
        <w:trPr>
          <w:cantSplit/>
          <w:trHeight w:val="280"/>
          <w:jc w:val="center"/>
        </w:trPr>
        <w:tc>
          <w:tcPr>
            <w:tcW w:w="2641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CDB92F" w14:textId="77777777" w:rsidR="002E17EF" w:rsidRPr="000C266F" w:rsidRDefault="00350450">
            <w:pPr>
              <w:pStyle w:val="FreeForm"/>
              <w:rPr>
                <w:rFonts w:ascii="Arial" w:hAnsi="Arial" w:cs="Arial"/>
                <w:lang w:val="pt-BR"/>
              </w:rPr>
            </w:pPr>
            <w:r w:rsidRPr="000C266F">
              <w:rPr>
                <w:rFonts w:ascii="Arial" w:hAnsi="Arial" w:cs="Arial"/>
                <w:lang w:val="pt-BR"/>
              </w:rPr>
              <w:t>Reviews</w:t>
            </w:r>
          </w:p>
        </w:tc>
        <w:tc>
          <w:tcPr>
            <w:tcW w:w="2641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46382E" w14:textId="77777777" w:rsidR="002E17EF" w:rsidRPr="000C266F" w:rsidRDefault="00350450">
            <w:pPr>
              <w:pStyle w:val="FreeForm"/>
              <w:rPr>
                <w:rFonts w:ascii="Arial" w:hAnsi="Arial" w:cs="Arial"/>
                <w:lang w:val="pt-BR"/>
              </w:rPr>
            </w:pPr>
            <w:r w:rsidRPr="000C266F">
              <w:rPr>
                <w:rFonts w:ascii="Arial" w:hAnsi="Arial" w:cs="Arial"/>
                <w:lang w:val="pt-BR"/>
              </w:rPr>
              <w:t>629</w:t>
            </w:r>
          </w:p>
        </w:tc>
      </w:tr>
      <w:tr w:rsidR="002E17EF" w:rsidRPr="000C266F" w14:paraId="58A3380E" w14:textId="77777777">
        <w:trPr>
          <w:cantSplit/>
          <w:trHeight w:val="280"/>
          <w:jc w:val="center"/>
        </w:trPr>
        <w:tc>
          <w:tcPr>
            <w:tcW w:w="2641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B8A35F" w14:textId="77777777" w:rsidR="002E17EF" w:rsidRPr="000C266F" w:rsidRDefault="00350450">
            <w:pPr>
              <w:pStyle w:val="FreeForm"/>
              <w:rPr>
                <w:rFonts w:ascii="Arial" w:hAnsi="Arial" w:cs="Arial"/>
                <w:lang w:val="pt-BR"/>
              </w:rPr>
            </w:pPr>
            <w:r w:rsidRPr="000C266F">
              <w:rPr>
                <w:rFonts w:ascii="Arial" w:hAnsi="Arial" w:cs="Arial"/>
                <w:lang w:val="pt-BR"/>
              </w:rPr>
              <w:t>Jogos</w:t>
            </w:r>
          </w:p>
        </w:tc>
        <w:tc>
          <w:tcPr>
            <w:tcW w:w="2641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6068D9" w14:textId="77777777" w:rsidR="002E17EF" w:rsidRPr="000C266F" w:rsidRDefault="00350450">
            <w:pPr>
              <w:pStyle w:val="FreeForm"/>
              <w:rPr>
                <w:rFonts w:ascii="Arial" w:hAnsi="Arial" w:cs="Arial"/>
                <w:lang w:val="pt-BR"/>
              </w:rPr>
            </w:pPr>
            <w:r w:rsidRPr="000C266F">
              <w:rPr>
                <w:rFonts w:ascii="Arial" w:hAnsi="Arial" w:cs="Arial"/>
                <w:lang w:val="pt-BR"/>
              </w:rPr>
              <w:t>2309</w:t>
            </w:r>
          </w:p>
        </w:tc>
      </w:tr>
      <w:tr w:rsidR="002E17EF" w:rsidRPr="000C266F" w14:paraId="74800C00" w14:textId="77777777">
        <w:trPr>
          <w:cantSplit/>
          <w:trHeight w:val="280"/>
          <w:jc w:val="center"/>
        </w:trPr>
        <w:tc>
          <w:tcPr>
            <w:tcW w:w="2641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AA4828" w14:textId="77777777" w:rsidR="002E17EF" w:rsidRPr="000C266F" w:rsidRDefault="002E17EF">
            <w:pPr>
              <w:pStyle w:val="FreeForm"/>
              <w:rPr>
                <w:rFonts w:ascii="Arial" w:hAnsi="Arial" w:cs="Arial"/>
                <w:lang w:val="pt-BR"/>
              </w:rPr>
            </w:pPr>
            <w:r w:rsidRPr="000C266F">
              <w:rPr>
                <w:rFonts w:ascii="Arial" w:hAnsi="Arial" w:cs="Arial"/>
                <w:lang w:val="pt-BR"/>
              </w:rPr>
              <w:t>Rio de Janeiro</w:t>
            </w:r>
          </w:p>
        </w:tc>
        <w:tc>
          <w:tcPr>
            <w:tcW w:w="2641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9EDC8F" w14:textId="77777777" w:rsidR="002E17EF" w:rsidRPr="000C266F" w:rsidRDefault="00350450">
            <w:pPr>
              <w:pStyle w:val="FreeForm"/>
              <w:rPr>
                <w:rFonts w:ascii="Arial" w:hAnsi="Arial" w:cs="Arial"/>
                <w:lang w:val="pt-BR"/>
              </w:rPr>
            </w:pPr>
            <w:r w:rsidRPr="000C266F">
              <w:rPr>
                <w:rFonts w:ascii="Arial" w:hAnsi="Arial" w:cs="Arial"/>
                <w:lang w:val="pt-BR"/>
              </w:rPr>
              <w:t>1268</w:t>
            </w:r>
          </w:p>
        </w:tc>
      </w:tr>
      <w:tr w:rsidR="002E17EF" w:rsidRPr="000C266F" w14:paraId="155A92D3" w14:textId="77777777">
        <w:trPr>
          <w:cantSplit/>
          <w:trHeight w:val="280"/>
          <w:jc w:val="center"/>
        </w:trPr>
        <w:tc>
          <w:tcPr>
            <w:tcW w:w="2641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5942B9" w14:textId="77777777" w:rsidR="002E17EF" w:rsidRPr="000C266F" w:rsidRDefault="00350450">
            <w:pPr>
              <w:pStyle w:val="FreeForm"/>
              <w:rPr>
                <w:rFonts w:ascii="Arial" w:hAnsi="Arial" w:cs="Arial"/>
                <w:lang w:val="pt-BR"/>
              </w:rPr>
            </w:pPr>
            <w:r w:rsidRPr="000C266F">
              <w:rPr>
                <w:rFonts w:ascii="Arial" w:hAnsi="Arial" w:cs="Arial"/>
                <w:lang w:val="pt-BR"/>
              </w:rPr>
              <w:t>Curiosidades</w:t>
            </w:r>
          </w:p>
        </w:tc>
        <w:tc>
          <w:tcPr>
            <w:tcW w:w="2641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61B49C" w14:textId="77777777" w:rsidR="002E17EF" w:rsidRPr="000C266F" w:rsidRDefault="00350450">
            <w:pPr>
              <w:pStyle w:val="FreeForm"/>
              <w:rPr>
                <w:rFonts w:ascii="Arial" w:hAnsi="Arial" w:cs="Arial"/>
                <w:lang w:val="pt-BR"/>
              </w:rPr>
            </w:pPr>
            <w:r w:rsidRPr="000C266F">
              <w:rPr>
                <w:rFonts w:ascii="Arial" w:hAnsi="Arial" w:cs="Arial"/>
                <w:lang w:val="pt-BR"/>
              </w:rPr>
              <w:t>144</w:t>
            </w:r>
          </w:p>
        </w:tc>
      </w:tr>
      <w:tr w:rsidR="002E17EF" w:rsidRPr="000C266F" w14:paraId="5440CC87" w14:textId="77777777">
        <w:trPr>
          <w:cantSplit/>
          <w:trHeight w:val="280"/>
          <w:jc w:val="center"/>
        </w:trPr>
        <w:tc>
          <w:tcPr>
            <w:tcW w:w="2641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BF6D70" w14:textId="77777777" w:rsidR="002E17EF" w:rsidRPr="000C266F" w:rsidRDefault="00350450">
            <w:pPr>
              <w:pStyle w:val="FreeForm"/>
              <w:rPr>
                <w:rFonts w:ascii="Arial" w:hAnsi="Arial" w:cs="Arial"/>
                <w:lang w:val="pt-BR"/>
              </w:rPr>
            </w:pPr>
            <w:r w:rsidRPr="000C266F">
              <w:rPr>
                <w:rFonts w:ascii="Arial" w:hAnsi="Arial" w:cs="Arial"/>
                <w:lang w:val="pt-BR"/>
              </w:rPr>
              <w:t>Humor</w:t>
            </w:r>
          </w:p>
        </w:tc>
        <w:tc>
          <w:tcPr>
            <w:tcW w:w="2641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D631CA" w14:textId="77777777" w:rsidR="002E17EF" w:rsidRPr="000C266F" w:rsidRDefault="00350450">
            <w:pPr>
              <w:pStyle w:val="FreeForm"/>
              <w:rPr>
                <w:rFonts w:ascii="Arial" w:hAnsi="Arial" w:cs="Arial"/>
                <w:lang w:val="pt-BR"/>
              </w:rPr>
            </w:pPr>
            <w:r w:rsidRPr="000C266F">
              <w:rPr>
                <w:rFonts w:ascii="Arial" w:hAnsi="Arial" w:cs="Arial"/>
                <w:lang w:val="pt-BR"/>
              </w:rPr>
              <w:t>139</w:t>
            </w:r>
          </w:p>
        </w:tc>
      </w:tr>
      <w:tr w:rsidR="002E17EF" w:rsidRPr="000C266F" w14:paraId="1FE0DAF2" w14:textId="77777777">
        <w:trPr>
          <w:cantSplit/>
          <w:trHeight w:val="280"/>
          <w:jc w:val="center"/>
        </w:trPr>
        <w:tc>
          <w:tcPr>
            <w:tcW w:w="2641" w:type="dxa"/>
            <w:tcBorders>
              <w:top w:val="single" w:sz="2" w:space="0" w:color="4D4D4D"/>
              <w:left w:val="single" w:sz="2" w:space="0" w:color="4D4D4D"/>
              <w:bottom w:val="single" w:sz="2" w:space="0" w:color="4D4D4D"/>
              <w:right w:val="single" w:sz="2" w:space="0" w:color="4D4D4D"/>
            </w:tcBorders>
            <w:shd w:val="clear" w:color="auto" w:fill="676767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F32F15" w14:textId="77777777" w:rsidR="002E17EF" w:rsidRPr="000C266F" w:rsidRDefault="002E17EF">
            <w:pPr>
              <w:pStyle w:val="FreeForm"/>
              <w:jc w:val="right"/>
              <w:rPr>
                <w:rFonts w:ascii="Arial" w:hAnsi="Arial" w:cs="Arial"/>
                <w:lang w:val="pt-BR"/>
              </w:rPr>
            </w:pPr>
          </w:p>
        </w:tc>
        <w:tc>
          <w:tcPr>
            <w:tcW w:w="2641" w:type="dxa"/>
            <w:tcBorders>
              <w:top w:val="single" w:sz="2" w:space="0" w:color="4D4D4D"/>
              <w:left w:val="single" w:sz="2" w:space="0" w:color="4D4D4D"/>
              <w:bottom w:val="single" w:sz="2" w:space="0" w:color="4D4D4D"/>
              <w:right w:val="single" w:sz="2" w:space="0" w:color="4D4D4D"/>
            </w:tcBorders>
            <w:shd w:val="clear" w:color="auto" w:fill="676767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6222E1" w14:textId="77777777" w:rsidR="002E17EF" w:rsidRPr="000C266F" w:rsidRDefault="001926E7" w:rsidP="001926E7">
            <w:pPr>
              <w:pStyle w:val="FreeForm"/>
              <w:rPr>
                <w:rFonts w:ascii="Arial" w:hAnsi="Arial" w:cs="Arial"/>
                <w:lang w:val="pt-BR"/>
              </w:rPr>
            </w:pPr>
            <w:r w:rsidRPr="000C266F">
              <w:rPr>
                <w:rFonts w:ascii="Arial" w:hAnsi="Arial" w:cs="Arial"/>
                <w:lang w:val="pt-BR"/>
              </w:rPr>
              <w:t>8460</w:t>
            </w:r>
          </w:p>
        </w:tc>
      </w:tr>
    </w:tbl>
    <w:p w14:paraId="103C3B27" w14:textId="77777777" w:rsidR="00224B11" w:rsidRPr="000C266F" w:rsidRDefault="00224B11">
      <w:pPr>
        <w:pStyle w:val="Figuralegenda"/>
      </w:pPr>
      <w:bookmarkStart w:id="18" w:name="Ref283571205"/>
      <w:bookmarkEnd w:id="17"/>
      <w:r w:rsidRPr="000C266F">
        <w:t xml:space="preserve">Tabela </w:t>
      </w:r>
      <w:bookmarkEnd w:id="18"/>
      <w:r w:rsidR="000F76A5" w:rsidRPr="000C266F">
        <w:t xml:space="preserve">1 </w:t>
      </w:r>
      <w:r w:rsidRPr="000C266F">
        <w:t>- Total de artigos por categoria</w:t>
      </w:r>
    </w:p>
    <w:p w14:paraId="71B5F459" w14:textId="77777777" w:rsidR="00224B11" w:rsidRPr="000C266F" w:rsidRDefault="00224B11">
      <w:pPr>
        <w:pStyle w:val="Paragrafonormal"/>
        <w:rPr>
          <w:sz w:val="20"/>
        </w:rPr>
      </w:pPr>
    </w:p>
    <w:p w14:paraId="6C6BE879" w14:textId="77777777" w:rsidR="002E17EF" w:rsidRPr="000C266F" w:rsidRDefault="00D54EE8" w:rsidP="002E17EF">
      <w:pPr>
        <w:pStyle w:val="Paragrafonormal"/>
      </w:pPr>
      <w:r w:rsidRPr="000C266F">
        <w:t>A matéria possui uma estrutura de dados básica, contudo, apenas os campos t</w:t>
      </w:r>
      <w:r w:rsidR="002E17EF" w:rsidRPr="000C266F">
        <w:t xml:space="preserve">ítulo, </w:t>
      </w:r>
      <w:r w:rsidRPr="000C266F">
        <w:t xml:space="preserve"> s</w:t>
      </w:r>
      <w:r w:rsidR="002E17EF" w:rsidRPr="000C266F">
        <w:t xml:space="preserve">ubtítulo, </w:t>
      </w:r>
      <w:r w:rsidRPr="000C266F">
        <w:t xml:space="preserve"> c</w:t>
      </w:r>
      <w:r w:rsidR="002E17EF" w:rsidRPr="000C266F">
        <w:t>or</w:t>
      </w:r>
      <w:r w:rsidRPr="000C266F">
        <w:t>po e categoria serão utilizados neste trabalho.</w:t>
      </w:r>
    </w:p>
    <w:p w14:paraId="02C26AC3" w14:textId="77777777" w:rsidR="002E17EF" w:rsidRPr="000C266F" w:rsidRDefault="002E17EF" w:rsidP="00BD4236">
      <w:pPr>
        <w:pStyle w:val="Paragrafonormal"/>
      </w:pPr>
    </w:p>
    <w:p w14:paraId="6A2C5BFF" w14:textId="77777777" w:rsidR="00D90864" w:rsidRPr="000C266F" w:rsidRDefault="00D90864" w:rsidP="00BD4236">
      <w:pPr>
        <w:pStyle w:val="Paragrafonormal"/>
      </w:pPr>
    </w:p>
    <w:p w14:paraId="7786779B" w14:textId="77777777" w:rsidR="00D54EE8" w:rsidRPr="000C266F" w:rsidRDefault="00D54EE8" w:rsidP="00BD4236">
      <w:pPr>
        <w:pStyle w:val="Paragrafonormal"/>
      </w:pPr>
      <w:r w:rsidRPr="000C266F">
        <w:t>Observações quanto ao corpus:</w:t>
      </w:r>
    </w:p>
    <w:p w14:paraId="42D23894" w14:textId="77777777" w:rsidR="00D90864" w:rsidRPr="000C266F" w:rsidRDefault="00D90864" w:rsidP="00BD4236">
      <w:pPr>
        <w:pStyle w:val="Paragrafonormal"/>
      </w:pPr>
    </w:p>
    <w:p w14:paraId="5EADB209" w14:textId="77777777" w:rsidR="00D90864" w:rsidRPr="000C266F" w:rsidRDefault="00D90864" w:rsidP="00D90864">
      <w:pPr>
        <w:pStyle w:val="Paragrafonormal"/>
      </w:pPr>
      <w:r w:rsidRPr="000C266F">
        <w:t>1 – Cerca de 80% do corpus possui recomendações realizadas manualmente, deste modo podemos realizar a verificação proposta.</w:t>
      </w:r>
    </w:p>
    <w:p w14:paraId="4893F755" w14:textId="77777777" w:rsidR="00D90864" w:rsidRPr="000C266F" w:rsidRDefault="00D90864" w:rsidP="00D90864">
      <w:pPr>
        <w:pStyle w:val="Paragrafonormal"/>
      </w:pPr>
      <w:r w:rsidRPr="000C266F">
        <w:t>2 – Não temos com esse projeto a expectativa de um percentual de acertos de suge</w:t>
      </w:r>
      <w:r w:rsidRPr="000C266F">
        <w:t>s</w:t>
      </w:r>
      <w:r w:rsidRPr="000C266F">
        <w:t xml:space="preserve">tões de 100% até porque, a classificação humana também tem seu percentual de acertos e erros se forem observadas avaliações entre pessoas diferentes. Portanto, a avaliação da viabilidade do algoritmo será dada em função da aprovação da equipe de editores. </w:t>
      </w:r>
    </w:p>
    <w:p w14:paraId="072BDC92" w14:textId="77777777" w:rsidR="00D54EE8" w:rsidRPr="000C266F" w:rsidRDefault="00D54EE8" w:rsidP="00BD4236">
      <w:pPr>
        <w:pStyle w:val="Paragrafonormal"/>
      </w:pPr>
    </w:p>
    <w:p w14:paraId="38B98DC7" w14:textId="77777777" w:rsidR="003E2472" w:rsidRPr="000C266F" w:rsidRDefault="003E2472">
      <w:pPr>
        <w:jc w:val="left"/>
        <w:rPr>
          <w:rFonts w:ascii="Helvetica" w:hAnsi="Helvetica"/>
          <w:b/>
          <w:sz w:val="36"/>
          <w:szCs w:val="20"/>
        </w:rPr>
      </w:pPr>
      <w:r w:rsidRPr="000C266F">
        <w:br w:type="page"/>
      </w:r>
    </w:p>
    <w:p w14:paraId="4180E2BC" w14:textId="77777777" w:rsidR="00224B11" w:rsidRPr="004C73F9" w:rsidRDefault="00224B11" w:rsidP="00A3100E">
      <w:pPr>
        <w:pStyle w:val="Heading11"/>
        <w:rPr>
          <w:lang w:val="pt-BR"/>
        </w:rPr>
      </w:pPr>
      <w:bookmarkStart w:id="19" w:name="_TOC8329"/>
      <w:bookmarkStart w:id="20" w:name="_TOC8460"/>
      <w:bookmarkStart w:id="21" w:name="_Toc178333026"/>
      <w:bookmarkEnd w:id="19"/>
      <w:bookmarkEnd w:id="20"/>
      <w:r w:rsidRPr="004C73F9">
        <w:rPr>
          <w:lang w:val="pt-BR"/>
        </w:rPr>
        <w:t>Esboço do documento final</w:t>
      </w:r>
      <w:bookmarkEnd w:id="21"/>
    </w:p>
    <w:p w14:paraId="08871F2A" w14:textId="77777777" w:rsidR="00224B11" w:rsidRPr="000C266F" w:rsidRDefault="00224B11">
      <w:pPr>
        <w:pStyle w:val="Paragrafoprimeiro"/>
      </w:pPr>
      <w:r w:rsidRPr="000C266F">
        <w:t>Esta seção apenas descreve a proposta de organização da dissertação final.</w:t>
      </w:r>
    </w:p>
    <w:p w14:paraId="42C35211" w14:textId="77777777" w:rsidR="00CC66C6" w:rsidRPr="000C266F" w:rsidRDefault="00CC66C6" w:rsidP="00CC66C6">
      <w:pPr>
        <w:pStyle w:val="Paragrafonormal"/>
      </w:pPr>
    </w:p>
    <w:p w14:paraId="5A303EC6" w14:textId="77777777" w:rsidR="00CC66C6" w:rsidRPr="000C266F" w:rsidRDefault="00CC66C6" w:rsidP="00CC66C6">
      <w:pPr>
        <w:pStyle w:val="Item1numerado"/>
        <w:numPr>
          <w:ilvl w:val="0"/>
          <w:numId w:val="22"/>
        </w:numPr>
        <w:ind w:left="360"/>
      </w:pPr>
      <w:r w:rsidRPr="000C266F">
        <w:t>Introdução</w:t>
      </w:r>
    </w:p>
    <w:p w14:paraId="07E521A7" w14:textId="77777777" w:rsidR="00CC66C6" w:rsidRPr="000C266F" w:rsidRDefault="00CC66C6" w:rsidP="00CC66C6">
      <w:pPr>
        <w:pStyle w:val="Item1numerado"/>
        <w:numPr>
          <w:ilvl w:val="0"/>
          <w:numId w:val="22"/>
        </w:numPr>
        <w:ind w:left="360"/>
      </w:pPr>
      <w:r w:rsidRPr="000C266F">
        <w:t>Trabalhos relacionados</w:t>
      </w:r>
    </w:p>
    <w:p w14:paraId="7C48B079" w14:textId="77777777" w:rsidR="00CC66C6" w:rsidRPr="000C266F" w:rsidRDefault="00CC66C6" w:rsidP="00CC66C6">
      <w:pPr>
        <w:pStyle w:val="Item1numerado"/>
        <w:numPr>
          <w:ilvl w:val="0"/>
          <w:numId w:val="22"/>
        </w:numPr>
        <w:ind w:left="360"/>
      </w:pPr>
      <w:r w:rsidRPr="000C266F">
        <w:t>Estado da arte</w:t>
      </w:r>
    </w:p>
    <w:p w14:paraId="0BA703A0" w14:textId="77777777" w:rsidR="00CC66C6" w:rsidRPr="000C266F" w:rsidRDefault="00CC66C6" w:rsidP="00CC66C6">
      <w:pPr>
        <w:pStyle w:val="Item1numerado"/>
        <w:numPr>
          <w:ilvl w:val="0"/>
          <w:numId w:val="22"/>
        </w:numPr>
        <w:ind w:left="360"/>
      </w:pPr>
      <w:r w:rsidRPr="000C266F">
        <w:t>Resultados dos experimentos</w:t>
      </w:r>
    </w:p>
    <w:p w14:paraId="2142D9BC" w14:textId="77777777" w:rsidR="00CC66C6" w:rsidRPr="000C266F" w:rsidRDefault="00CC66C6" w:rsidP="00CC66C6">
      <w:pPr>
        <w:pStyle w:val="Item1numerado"/>
        <w:numPr>
          <w:ilvl w:val="0"/>
          <w:numId w:val="22"/>
        </w:numPr>
        <w:ind w:left="360"/>
      </w:pPr>
      <w:r w:rsidRPr="000C266F">
        <w:t>Conclusão</w:t>
      </w:r>
    </w:p>
    <w:p w14:paraId="1CA7B526" w14:textId="77777777" w:rsidR="00CC66C6" w:rsidRPr="000C266F" w:rsidRDefault="00CC66C6" w:rsidP="00CC66C6">
      <w:pPr>
        <w:pStyle w:val="Item1numerado"/>
        <w:numPr>
          <w:ilvl w:val="0"/>
          <w:numId w:val="22"/>
        </w:numPr>
        <w:ind w:left="360"/>
      </w:pPr>
      <w:r w:rsidRPr="000C266F">
        <w:t>Referências</w:t>
      </w:r>
    </w:p>
    <w:p w14:paraId="68DD40F4" w14:textId="77777777" w:rsidR="00CC66C6" w:rsidRPr="000C266F" w:rsidRDefault="00CC66C6" w:rsidP="00CC66C6">
      <w:pPr>
        <w:pStyle w:val="Paragrafonormal"/>
      </w:pPr>
    </w:p>
    <w:p w14:paraId="0B11BBCB" w14:textId="77777777" w:rsidR="00601084" w:rsidRPr="000C266F" w:rsidRDefault="00601084" w:rsidP="00ED0347">
      <w:pPr>
        <w:pStyle w:val="Item1numerado"/>
        <w:ind w:firstLine="170"/>
      </w:pPr>
    </w:p>
    <w:p w14:paraId="425E047B" w14:textId="77777777" w:rsidR="00BB39F2" w:rsidRPr="000C266F" w:rsidRDefault="00A915BD">
      <w:pPr>
        <w:jc w:val="left"/>
        <w:rPr>
          <w:rFonts w:ascii="Helvetica" w:hAnsi="Helvetica"/>
          <w:b/>
          <w:sz w:val="36"/>
          <w:szCs w:val="20"/>
        </w:rPr>
      </w:pPr>
      <w:bookmarkStart w:id="22" w:name="_TOC8666"/>
      <w:bookmarkEnd w:id="22"/>
      <w:r w:rsidRPr="000C266F">
        <w:rPr>
          <w:rFonts w:ascii="Times New Roman" w:hAnsi="Times New Roman"/>
        </w:rPr>
        <w:t>         </w:t>
      </w:r>
    </w:p>
    <w:p w14:paraId="2BDEC331" w14:textId="77777777" w:rsidR="00CC66C6" w:rsidRPr="000C266F" w:rsidRDefault="00CC66C6">
      <w:pPr>
        <w:jc w:val="left"/>
        <w:rPr>
          <w:rFonts w:ascii="Helvetica" w:hAnsi="Helvetica"/>
          <w:b/>
          <w:sz w:val="36"/>
          <w:szCs w:val="20"/>
        </w:rPr>
      </w:pPr>
      <w:r w:rsidRPr="000C266F">
        <w:br w:type="page"/>
      </w:r>
    </w:p>
    <w:p w14:paraId="1BF306D8" w14:textId="77777777" w:rsidR="00224B11" w:rsidRPr="000C266F" w:rsidRDefault="00224B11" w:rsidP="00A3100E">
      <w:pPr>
        <w:pStyle w:val="Heading11"/>
        <w:rPr>
          <w:lang w:val="pt-BR"/>
        </w:rPr>
      </w:pPr>
      <w:bookmarkStart w:id="23" w:name="_Toc178333027"/>
      <w:r w:rsidRPr="000C266F">
        <w:rPr>
          <w:lang w:val="pt-BR"/>
        </w:rPr>
        <w:t>Plano de ação (esboço da solução)</w:t>
      </w:r>
      <w:bookmarkEnd w:id="23"/>
    </w:p>
    <w:p w14:paraId="555A505A" w14:textId="77777777" w:rsidR="00DD238B" w:rsidRPr="000C266F" w:rsidRDefault="00224B11" w:rsidP="00DD238B">
      <w:pPr>
        <w:pStyle w:val="Paragrafoprimeiro"/>
      </w:pPr>
      <w:r w:rsidRPr="000C266F">
        <w:t xml:space="preserve">Já foram feitos alguns experimentos com o corpus que será utilizado. A implementação inicial </w:t>
      </w:r>
      <w:r w:rsidR="00FD6FFF" w:rsidRPr="000C266F">
        <w:t>tem o seguinte fluxo</w:t>
      </w:r>
      <w:r w:rsidRPr="000C266F">
        <w:t>:</w:t>
      </w:r>
      <w:r w:rsidR="00DD238B" w:rsidRPr="000C266F">
        <w:t xml:space="preserve"> </w:t>
      </w:r>
    </w:p>
    <w:p w14:paraId="04C97C44" w14:textId="4222B37F" w:rsidR="00DD238B" w:rsidRPr="00BA55A3" w:rsidRDefault="00BA55A3" w:rsidP="00BA55A3">
      <w:pPr>
        <w:pStyle w:val="Paragrafoprimeiro"/>
        <w:jc w:val="left"/>
        <w:rPr>
          <w:b/>
        </w:rPr>
      </w:pPr>
      <w:r w:rsidRPr="00BA55A3">
        <w:rPr>
          <w:b/>
        </w:rPr>
        <w:t>Arquitetura do sistema</w:t>
      </w:r>
    </w:p>
    <w:p w14:paraId="41F59F82" w14:textId="767CB322" w:rsidR="00D90864" w:rsidRPr="000C266F" w:rsidRDefault="00F72C28" w:rsidP="00BA55A3">
      <w:pPr>
        <w:pStyle w:val="Paragrafonormal"/>
        <w:ind w:firstLine="0"/>
      </w:pPr>
      <w:r>
        <w:rPr>
          <w:noProof/>
          <w:lang w:val="en-US"/>
        </w:rPr>
        <w:drawing>
          <wp:inline distT="0" distB="0" distL="0" distR="0" wp14:anchorId="04DD1C14" wp14:editId="54730B94">
            <wp:extent cx="5396230" cy="3911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91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00781" w14:textId="77777777" w:rsidR="00F72C28" w:rsidRDefault="00F72C28" w:rsidP="00F72C28">
      <w:pPr>
        <w:pStyle w:val="Paragrafoprimeiro"/>
        <w:tabs>
          <w:tab w:val="left" w:pos="270"/>
        </w:tabs>
        <w:rPr>
          <w:b/>
        </w:rPr>
      </w:pPr>
    </w:p>
    <w:p w14:paraId="6F31B032" w14:textId="77777777" w:rsidR="00D90864" w:rsidRPr="000C266F" w:rsidRDefault="00D90864" w:rsidP="00D90864">
      <w:pPr>
        <w:pStyle w:val="Paragrafoprimeiro"/>
        <w:numPr>
          <w:ilvl w:val="0"/>
          <w:numId w:val="6"/>
        </w:numPr>
        <w:tabs>
          <w:tab w:val="clear" w:pos="432"/>
          <w:tab w:val="num" w:pos="0"/>
          <w:tab w:val="left" w:pos="270"/>
        </w:tabs>
        <w:ind w:left="0"/>
        <w:rPr>
          <w:b/>
        </w:rPr>
      </w:pPr>
      <w:r w:rsidRPr="000C266F">
        <w:rPr>
          <w:b/>
        </w:rPr>
        <w:t>Entrada de dados</w:t>
      </w:r>
    </w:p>
    <w:p w14:paraId="60414EE5" w14:textId="77777777" w:rsidR="00D90864" w:rsidRPr="000C266F" w:rsidRDefault="00D90864" w:rsidP="00D90864">
      <w:pPr>
        <w:pStyle w:val="Paragrafonormal"/>
        <w:ind w:firstLine="0"/>
      </w:pPr>
      <w:r w:rsidRPr="000C266F">
        <w:t>A etapa de entrada de dados é o ponto de partida para o sistema de recomendação proposto,  nesta fase, é apresentado ao editor uma interface web no formato de um formulário que solicita ao editor um conjunto de informações: Estas informações p</w:t>
      </w:r>
      <w:r w:rsidRPr="000C266F">
        <w:t>o</w:t>
      </w:r>
      <w:r w:rsidRPr="000C266F">
        <w:t xml:space="preserve">dem ser divididas em obrigatórias e não obrigatórias segundo a tabela 1. </w:t>
      </w:r>
    </w:p>
    <w:p w14:paraId="447C9436" w14:textId="77777777" w:rsidR="00D90864" w:rsidRPr="000C266F" w:rsidRDefault="00D90864" w:rsidP="00D90864">
      <w:pPr>
        <w:pStyle w:val="Paragrafonormal"/>
        <w:ind w:firstLine="0"/>
      </w:pPr>
      <w:r w:rsidRPr="000C266F">
        <w:t>As informações obrigatórias são necessárias para constituir uma notícia que pode ser publicada.</w:t>
      </w:r>
    </w:p>
    <w:p w14:paraId="7A4EC078" w14:textId="77777777" w:rsidR="00D90864" w:rsidRPr="000C266F" w:rsidRDefault="00D90864" w:rsidP="00D90864">
      <w:pPr>
        <w:pStyle w:val="Paragrafonormal"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5102"/>
        <w:gridCol w:w="1446"/>
      </w:tblGrid>
      <w:tr w:rsidR="00D90864" w:rsidRPr="000C266F" w14:paraId="060699C6" w14:textId="77777777" w:rsidTr="000C266F">
        <w:tc>
          <w:tcPr>
            <w:tcW w:w="1576" w:type="dxa"/>
          </w:tcPr>
          <w:p w14:paraId="3A3AA82A" w14:textId="77777777" w:rsidR="00D90864" w:rsidRPr="000C266F" w:rsidRDefault="00D90864" w:rsidP="000C266F">
            <w:pPr>
              <w:pStyle w:val="Paragrafonormal"/>
              <w:ind w:firstLine="0"/>
            </w:pPr>
            <w:r w:rsidRPr="000C266F">
              <w:t>Título</w:t>
            </w:r>
          </w:p>
        </w:tc>
        <w:tc>
          <w:tcPr>
            <w:tcW w:w="5102" w:type="dxa"/>
          </w:tcPr>
          <w:p w14:paraId="775234BD" w14:textId="77777777" w:rsidR="00D90864" w:rsidRPr="000C266F" w:rsidRDefault="00D90864" w:rsidP="000C266F">
            <w:pPr>
              <w:pStyle w:val="Paragrafonormal"/>
              <w:ind w:left="-18" w:firstLine="0"/>
            </w:pPr>
            <w:r w:rsidRPr="000C266F">
              <w:t>O título da notícia é um dado textual limitado em 255 caracteres alfa numéricos.</w:t>
            </w:r>
          </w:p>
        </w:tc>
        <w:tc>
          <w:tcPr>
            <w:tcW w:w="1446" w:type="dxa"/>
          </w:tcPr>
          <w:p w14:paraId="27BE1C90" w14:textId="77777777" w:rsidR="00D90864" w:rsidRPr="000C266F" w:rsidRDefault="00D90864" w:rsidP="000C266F">
            <w:pPr>
              <w:pStyle w:val="Paragrafonormal"/>
              <w:ind w:left="-18" w:firstLine="0"/>
            </w:pPr>
            <w:r w:rsidRPr="000C266F">
              <w:t>Obrigatória</w:t>
            </w:r>
          </w:p>
          <w:p w14:paraId="435A9B5A" w14:textId="77777777" w:rsidR="00D90864" w:rsidRPr="000C266F" w:rsidRDefault="00D90864" w:rsidP="000C266F">
            <w:pPr>
              <w:ind w:firstLine="720"/>
            </w:pPr>
          </w:p>
        </w:tc>
      </w:tr>
      <w:tr w:rsidR="00D90864" w:rsidRPr="000C266F" w14:paraId="387AC8AD" w14:textId="77777777" w:rsidTr="000C266F">
        <w:tc>
          <w:tcPr>
            <w:tcW w:w="1576" w:type="dxa"/>
          </w:tcPr>
          <w:p w14:paraId="4645FEBF" w14:textId="77777777" w:rsidR="00D90864" w:rsidRPr="000C266F" w:rsidRDefault="00D90864" w:rsidP="000C266F">
            <w:pPr>
              <w:pStyle w:val="Paragrafonormal"/>
              <w:ind w:firstLine="0"/>
            </w:pPr>
            <w:r w:rsidRPr="000C266F">
              <w:t>Subtítulo</w:t>
            </w:r>
          </w:p>
        </w:tc>
        <w:tc>
          <w:tcPr>
            <w:tcW w:w="5102" w:type="dxa"/>
          </w:tcPr>
          <w:p w14:paraId="064AB99C" w14:textId="77777777" w:rsidR="00D90864" w:rsidRPr="000C266F" w:rsidRDefault="00D90864" w:rsidP="000C266F">
            <w:pPr>
              <w:pStyle w:val="Paragrafonormal"/>
              <w:tabs>
                <w:tab w:val="left" w:pos="524"/>
              </w:tabs>
              <w:ind w:firstLine="0"/>
            </w:pPr>
            <w:r w:rsidRPr="000C266F">
              <w:t>O subtítulo da notícia é um dado textual limitado em 1000 caracteres alfa numéricos.</w:t>
            </w:r>
          </w:p>
        </w:tc>
        <w:tc>
          <w:tcPr>
            <w:tcW w:w="1446" w:type="dxa"/>
          </w:tcPr>
          <w:p w14:paraId="7BBF4F70" w14:textId="77777777" w:rsidR="00D90864" w:rsidRPr="000C266F" w:rsidRDefault="00D90864" w:rsidP="000C266F">
            <w:pPr>
              <w:pStyle w:val="Paragrafonormal"/>
              <w:ind w:left="-18" w:firstLine="0"/>
            </w:pPr>
            <w:r w:rsidRPr="000C266F">
              <w:t>Obrigatória</w:t>
            </w:r>
          </w:p>
          <w:p w14:paraId="75577D9C" w14:textId="77777777" w:rsidR="00D90864" w:rsidRPr="000C266F" w:rsidRDefault="00D90864" w:rsidP="000C266F">
            <w:pPr>
              <w:pStyle w:val="Paragrafonormal"/>
              <w:tabs>
                <w:tab w:val="left" w:pos="524"/>
              </w:tabs>
              <w:ind w:firstLine="0"/>
            </w:pPr>
          </w:p>
        </w:tc>
      </w:tr>
      <w:tr w:rsidR="00D90864" w:rsidRPr="000C266F" w14:paraId="69C8E230" w14:textId="77777777" w:rsidTr="000C266F">
        <w:tc>
          <w:tcPr>
            <w:tcW w:w="1576" w:type="dxa"/>
          </w:tcPr>
          <w:p w14:paraId="59716A31" w14:textId="77777777" w:rsidR="00D90864" w:rsidRPr="000C266F" w:rsidRDefault="00D90864" w:rsidP="000C266F">
            <w:pPr>
              <w:pStyle w:val="Paragrafonormal"/>
              <w:ind w:firstLine="0"/>
            </w:pPr>
            <w:r w:rsidRPr="000C266F">
              <w:t>Corpo</w:t>
            </w:r>
          </w:p>
        </w:tc>
        <w:tc>
          <w:tcPr>
            <w:tcW w:w="5102" w:type="dxa"/>
          </w:tcPr>
          <w:p w14:paraId="6F03AF5E" w14:textId="77777777" w:rsidR="00D90864" w:rsidRPr="000C266F" w:rsidRDefault="00D90864" w:rsidP="000C266F">
            <w:pPr>
              <w:pStyle w:val="Paragrafonormal"/>
              <w:ind w:firstLine="0"/>
            </w:pPr>
            <w:r w:rsidRPr="000C266F">
              <w:t>O corpo da notícia é um dado textual com um l</w:t>
            </w:r>
            <w:r w:rsidRPr="000C266F">
              <w:t>i</w:t>
            </w:r>
            <w:r w:rsidRPr="000C266F">
              <w:t>mite de caracteres alfa numéricos grande. O Ed</w:t>
            </w:r>
            <w:r w:rsidRPr="000C266F">
              <w:t>i</w:t>
            </w:r>
            <w:r w:rsidRPr="000C266F">
              <w:t>tor pode fazer uso de markup html na construção do conteúdo da notícia</w:t>
            </w:r>
          </w:p>
        </w:tc>
        <w:tc>
          <w:tcPr>
            <w:tcW w:w="1446" w:type="dxa"/>
          </w:tcPr>
          <w:p w14:paraId="7B6B939E" w14:textId="77777777" w:rsidR="00D90864" w:rsidRPr="000C266F" w:rsidRDefault="00D90864" w:rsidP="000C266F">
            <w:pPr>
              <w:pStyle w:val="Paragrafonormal"/>
              <w:ind w:left="-18" w:firstLine="0"/>
            </w:pPr>
            <w:r w:rsidRPr="000C266F">
              <w:t>Obrigatória</w:t>
            </w:r>
          </w:p>
          <w:p w14:paraId="690B18F2" w14:textId="77777777" w:rsidR="00D90864" w:rsidRPr="000C266F" w:rsidRDefault="00D90864" w:rsidP="000C266F">
            <w:pPr>
              <w:pStyle w:val="Paragrafonormal"/>
              <w:ind w:firstLine="0"/>
              <w:jc w:val="center"/>
            </w:pPr>
          </w:p>
        </w:tc>
      </w:tr>
      <w:tr w:rsidR="00D90864" w:rsidRPr="000C266F" w14:paraId="05C6B6E5" w14:textId="77777777" w:rsidTr="000C266F">
        <w:tc>
          <w:tcPr>
            <w:tcW w:w="1576" w:type="dxa"/>
          </w:tcPr>
          <w:p w14:paraId="5A9A4951" w14:textId="77777777" w:rsidR="00D90864" w:rsidRPr="000C266F" w:rsidRDefault="00D90864" w:rsidP="000C266F">
            <w:pPr>
              <w:pStyle w:val="Paragrafonormal"/>
              <w:ind w:firstLine="0"/>
            </w:pPr>
            <w:r w:rsidRPr="000C266F">
              <w:t>Editoria Pri</w:t>
            </w:r>
            <w:r w:rsidRPr="000C266F">
              <w:t>n</w:t>
            </w:r>
            <w:r w:rsidRPr="000C266F">
              <w:t>cipal</w:t>
            </w:r>
          </w:p>
        </w:tc>
        <w:tc>
          <w:tcPr>
            <w:tcW w:w="5102" w:type="dxa"/>
          </w:tcPr>
          <w:p w14:paraId="6BFB8842" w14:textId="77777777" w:rsidR="00D90864" w:rsidRPr="000C266F" w:rsidRDefault="00D90864" w:rsidP="000C266F">
            <w:pPr>
              <w:pStyle w:val="Paragrafonormal"/>
              <w:ind w:firstLine="0"/>
            </w:pPr>
            <w:r w:rsidRPr="000C266F">
              <w:t>Dado que agrupa o conjunto de notícias. Esta i</w:t>
            </w:r>
            <w:r w:rsidRPr="000C266F">
              <w:t>n</w:t>
            </w:r>
            <w:r w:rsidRPr="000C266F">
              <w:t>formação é selecionada na interface através de um caixa de seleção. Este agrupamento é criado pelos editores e geralmente refletem seções do site na internet. Exemplo de Editoria para o techtudo: Jogos, Dicas e Tutoriais, Reviews</w:t>
            </w:r>
          </w:p>
        </w:tc>
        <w:tc>
          <w:tcPr>
            <w:tcW w:w="1446" w:type="dxa"/>
          </w:tcPr>
          <w:p w14:paraId="2BA73208" w14:textId="77777777" w:rsidR="00D90864" w:rsidRPr="000C266F" w:rsidRDefault="00D90864" w:rsidP="000C266F">
            <w:pPr>
              <w:pStyle w:val="Paragrafonormal"/>
              <w:ind w:left="-18" w:firstLine="0"/>
            </w:pPr>
            <w:r w:rsidRPr="000C266F">
              <w:t>Obrigatória</w:t>
            </w:r>
          </w:p>
          <w:p w14:paraId="48371FAB" w14:textId="77777777" w:rsidR="00D90864" w:rsidRPr="000C266F" w:rsidRDefault="00D90864" w:rsidP="000C266F">
            <w:pPr>
              <w:pStyle w:val="Paragrafonormal"/>
              <w:ind w:firstLine="0"/>
            </w:pPr>
          </w:p>
        </w:tc>
      </w:tr>
      <w:tr w:rsidR="00D90864" w:rsidRPr="000C266F" w14:paraId="6649D984" w14:textId="77777777" w:rsidTr="000C266F">
        <w:tc>
          <w:tcPr>
            <w:tcW w:w="1576" w:type="dxa"/>
          </w:tcPr>
          <w:p w14:paraId="33632584" w14:textId="77777777" w:rsidR="00D90864" w:rsidRPr="000C266F" w:rsidRDefault="00D90864" w:rsidP="000C266F">
            <w:pPr>
              <w:pStyle w:val="Paragrafonormal"/>
              <w:ind w:firstLine="0"/>
            </w:pPr>
            <w:r w:rsidRPr="000C266F">
              <w:t>Editorias S</w:t>
            </w:r>
            <w:r w:rsidRPr="000C266F">
              <w:t>e</w:t>
            </w:r>
            <w:r w:rsidRPr="000C266F">
              <w:t>cundárias</w:t>
            </w:r>
          </w:p>
          <w:p w14:paraId="7DA306E0" w14:textId="77777777" w:rsidR="00D90864" w:rsidRPr="000C266F" w:rsidRDefault="00D90864" w:rsidP="000C266F">
            <w:pPr>
              <w:pStyle w:val="Paragrafonormal"/>
              <w:ind w:firstLine="0"/>
            </w:pPr>
          </w:p>
        </w:tc>
        <w:tc>
          <w:tcPr>
            <w:tcW w:w="5102" w:type="dxa"/>
          </w:tcPr>
          <w:p w14:paraId="724BBBFA" w14:textId="77777777" w:rsidR="00D90864" w:rsidRPr="000C266F" w:rsidRDefault="00D90864" w:rsidP="000C266F">
            <w:pPr>
              <w:pStyle w:val="Paragrafonormal"/>
              <w:ind w:firstLine="0"/>
            </w:pPr>
            <w:r w:rsidRPr="000C266F">
              <w:t>Agrupamentos secundários para organização das notícias</w:t>
            </w:r>
          </w:p>
        </w:tc>
        <w:tc>
          <w:tcPr>
            <w:tcW w:w="1446" w:type="dxa"/>
          </w:tcPr>
          <w:p w14:paraId="5E7768B8" w14:textId="77777777" w:rsidR="00D90864" w:rsidRPr="000C266F" w:rsidRDefault="00D90864" w:rsidP="000C266F">
            <w:pPr>
              <w:pStyle w:val="Paragrafonormal"/>
              <w:ind w:left="-18" w:firstLine="0"/>
            </w:pPr>
            <w:r w:rsidRPr="000C266F">
              <w:t>Não Obrig</w:t>
            </w:r>
            <w:r w:rsidRPr="000C266F">
              <w:t>a</w:t>
            </w:r>
            <w:r w:rsidRPr="000C266F">
              <w:t>tória</w:t>
            </w:r>
          </w:p>
          <w:p w14:paraId="25F94146" w14:textId="77777777" w:rsidR="00D90864" w:rsidRPr="000C266F" w:rsidRDefault="00D90864" w:rsidP="000C266F">
            <w:pPr>
              <w:pStyle w:val="Paragrafonormal"/>
              <w:ind w:left="-18" w:firstLine="0"/>
            </w:pPr>
          </w:p>
        </w:tc>
      </w:tr>
      <w:tr w:rsidR="00D90864" w:rsidRPr="000C266F" w14:paraId="74807748" w14:textId="77777777" w:rsidTr="000C266F">
        <w:tc>
          <w:tcPr>
            <w:tcW w:w="1576" w:type="dxa"/>
          </w:tcPr>
          <w:p w14:paraId="3A2A9AE9" w14:textId="77777777" w:rsidR="00D90864" w:rsidRPr="000C266F" w:rsidRDefault="00D90864" w:rsidP="000C266F">
            <w:pPr>
              <w:pStyle w:val="Paragrafonormal"/>
              <w:ind w:firstLine="0"/>
            </w:pPr>
            <w:r w:rsidRPr="000C266F">
              <w:t>Entidades Associadas</w:t>
            </w:r>
          </w:p>
        </w:tc>
        <w:tc>
          <w:tcPr>
            <w:tcW w:w="5102" w:type="dxa"/>
          </w:tcPr>
          <w:p w14:paraId="0F859D16" w14:textId="77777777" w:rsidR="00D90864" w:rsidRPr="000C266F" w:rsidRDefault="00D90864" w:rsidP="000C266F">
            <w:pPr>
              <w:pStyle w:val="Paragrafonormal"/>
              <w:ind w:firstLine="0"/>
            </w:pPr>
            <w:r w:rsidRPr="000C266F">
              <w:t>Informações extras que associam as notícias</w:t>
            </w:r>
          </w:p>
        </w:tc>
        <w:tc>
          <w:tcPr>
            <w:tcW w:w="1446" w:type="dxa"/>
          </w:tcPr>
          <w:p w14:paraId="13E81090" w14:textId="77777777" w:rsidR="00D90864" w:rsidRPr="000C266F" w:rsidRDefault="00D90864" w:rsidP="000C266F">
            <w:pPr>
              <w:pStyle w:val="Paragrafonormal"/>
              <w:ind w:left="-18" w:firstLine="0"/>
            </w:pPr>
            <w:r w:rsidRPr="000C266F">
              <w:t>Não Obrig</w:t>
            </w:r>
            <w:r w:rsidRPr="000C266F">
              <w:t>a</w:t>
            </w:r>
            <w:r w:rsidRPr="000C266F">
              <w:t>tória</w:t>
            </w:r>
          </w:p>
          <w:p w14:paraId="48D0274C" w14:textId="77777777" w:rsidR="00D90864" w:rsidRPr="000C266F" w:rsidRDefault="00D90864" w:rsidP="000C266F">
            <w:pPr>
              <w:pStyle w:val="Paragrafonormal"/>
              <w:ind w:left="-18" w:firstLine="0"/>
            </w:pPr>
          </w:p>
        </w:tc>
      </w:tr>
    </w:tbl>
    <w:p w14:paraId="7E585A00" w14:textId="77777777" w:rsidR="00D90864" w:rsidRPr="000C266F" w:rsidRDefault="00D90864" w:rsidP="00D90864">
      <w:pPr>
        <w:pStyle w:val="Paragrafoprimeiro"/>
        <w:tabs>
          <w:tab w:val="left" w:pos="270"/>
        </w:tabs>
        <w:rPr>
          <w:b/>
        </w:rPr>
      </w:pPr>
    </w:p>
    <w:p w14:paraId="1E81A5C4" w14:textId="10B10962" w:rsidR="00D90864" w:rsidRPr="000C266F" w:rsidRDefault="007C77BB" w:rsidP="00D90864">
      <w:pPr>
        <w:pStyle w:val="Paragrafoprimeiro"/>
        <w:numPr>
          <w:ilvl w:val="0"/>
          <w:numId w:val="6"/>
        </w:numPr>
        <w:tabs>
          <w:tab w:val="clear" w:pos="432"/>
          <w:tab w:val="num" w:pos="0"/>
          <w:tab w:val="left" w:pos="270"/>
        </w:tabs>
        <w:ind w:left="0"/>
        <w:rPr>
          <w:b/>
        </w:rPr>
      </w:pPr>
      <w:r>
        <w:rPr>
          <w:b/>
        </w:rPr>
        <w:t>Extrator</w:t>
      </w:r>
    </w:p>
    <w:p w14:paraId="501B5FE9" w14:textId="77777777" w:rsidR="000446D0" w:rsidRDefault="000446D0" w:rsidP="003F67B7">
      <w:pPr>
        <w:pStyle w:val="Paragrafonormal"/>
        <w:ind w:firstLine="0"/>
      </w:pPr>
    </w:p>
    <w:p w14:paraId="75D36C29" w14:textId="622F5DBF" w:rsidR="00BB0BFC" w:rsidRDefault="000446D0" w:rsidP="003F67B7">
      <w:pPr>
        <w:pStyle w:val="Paragrafonormal"/>
        <w:ind w:firstLine="0"/>
      </w:pPr>
      <w:r w:rsidRPr="000C266F">
        <w:t>Nesta etapa o objetivo é construir um entendimento acerca das informações receb</w:t>
      </w:r>
      <w:r w:rsidRPr="000C266F">
        <w:t>i</w:t>
      </w:r>
      <w:r w:rsidRPr="000C266F">
        <w:t>das do editor na etapa de entrada de informações.</w:t>
      </w:r>
      <w:r>
        <w:t xml:space="preserve"> Para isso, é necessário um tratamento das informações com técnicas de mineração de textos</w:t>
      </w:r>
      <w:r w:rsidR="00370EAD">
        <w:t xml:space="preserve"> para extrair o máximo de info</w:t>
      </w:r>
      <w:r w:rsidR="00370EAD">
        <w:t>r</w:t>
      </w:r>
      <w:r w:rsidR="00370EAD">
        <w:t>mações relevantes.</w:t>
      </w:r>
      <w:r w:rsidR="00BB0BFC">
        <w:t xml:space="preserve"> </w:t>
      </w:r>
    </w:p>
    <w:p w14:paraId="74A6A031" w14:textId="1F0C04E2" w:rsidR="00BB0BFC" w:rsidRDefault="0053295E" w:rsidP="0053295E">
      <w:pPr>
        <w:pStyle w:val="Paragrafonormal"/>
        <w:numPr>
          <w:ilvl w:val="0"/>
          <w:numId w:val="25"/>
        </w:numPr>
        <w:ind w:left="360"/>
      </w:pPr>
      <w:r>
        <w:t>Fase</w:t>
      </w:r>
      <w:r w:rsidR="00BB0BFC">
        <w:t xml:space="preserve"> de limpeza</w:t>
      </w:r>
      <w:r>
        <w:t>:</w:t>
      </w:r>
    </w:p>
    <w:p w14:paraId="7E361D9F" w14:textId="7C684066" w:rsidR="00974C8A" w:rsidRDefault="00BB0BFC" w:rsidP="0053295E">
      <w:pPr>
        <w:pStyle w:val="Paragrafonormal"/>
        <w:ind w:left="360" w:firstLine="0"/>
      </w:pPr>
      <w:r>
        <w:t xml:space="preserve">O </w:t>
      </w:r>
      <w:r w:rsidR="00187068">
        <w:t>corpo da matéria é construído com texto livre o que permite aos editores a incl</w:t>
      </w:r>
      <w:r w:rsidR="00187068">
        <w:t>u</w:t>
      </w:r>
      <w:r w:rsidR="00187068">
        <w:t>são de mark-ups html para marcação do texto, com isso é comum termos palavras em negrito, itálico ou até mesmo elementos mais elaborados com tabelas e div’s que agrupam dados textuais. O extrator elimina os caracteres que representam marcadores html e realiza a conversão de normas de acentuação típicas da n</w:t>
      </w:r>
      <w:r w:rsidR="00187068">
        <w:t>o</w:t>
      </w:r>
      <w:r w:rsidR="00187068">
        <w:t>tação html para a t</w:t>
      </w:r>
      <w:r w:rsidR="00187068">
        <w:t>a</w:t>
      </w:r>
      <w:r w:rsidR="00187068">
        <w:t xml:space="preserve">bela ascii. </w:t>
      </w:r>
      <w:r w:rsidR="00974C8A">
        <w:t>Assim temos:</w:t>
      </w:r>
    </w:p>
    <w:p w14:paraId="19A5D3C6" w14:textId="2131788E" w:rsidR="00680735" w:rsidRDefault="00680735" w:rsidP="00160945">
      <w:pPr>
        <w:pStyle w:val="Paragrafonormal"/>
        <w:ind w:left="360" w:firstLine="0"/>
      </w:pPr>
    </w:p>
    <w:p w14:paraId="228DF6A7" w14:textId="1C17378E" w:rsidR="00974C8A" w:rsidRDefault="00974C8A" w:rsidP="00160945">
      <w:pPr>
        <w:pStyle w:val="Paragrafonormal"/>
        <w:ind w:left="360" w:firstLine="0"/>
      </w:pPr>
      <w:r>
        <w:t>Ex. &lt;strong&gt;</w:t>
      </w:r>
      <w:r w:rsidRPr="00974C8A">
        <w:t xml:space="preserve"> OL&amp;Aacute;</w:t>
      </w:r>
      <w:r>
        <w:t xml:space="preserve"> MUNDO! &lt;/Strong&gt; </w:t>
      </w:r>
    </w:p>
    <w:p w14:paraId="6BA83961" w14:textId="049325A1" w:rsidR="00974C8A" w:rsidRDefault="00974C8A" w:rsidP="00160945">
      <w:pPr>
        <w:pStyle w:val="Paragrafonormal"/>
        <w:ind w:left="360" w:firstLine="0"/>
      </w:pPr>
      <w:r>
        <w:t>É convertido para OLÁ MUNDO!</w:t>
      </w:r>
    </w:p>
    <w:p w14:paraId="7786FFD2" w14:textId="77777777" w:rsidR="0053295E" w:rsidRDefault="0053295E" w:rsidP="00160945">
      <w:pPr>
        <w:pStyle w:val="Paragrafonormal"/>
        <w:ind w:firstLine="0"/>
      </w:pPr>
    </w:p>
    <w:p w14:paraId="11110E75" w14:textId="420ABC8D" w:rsidR="0053295E" w:rsidRDefault="0053295E" w:rsidP="0053295E">
      <w:pPr>
        <w:pStyle w:val="Paragrafonormal"/>
        <w:numPr>
          <w:ilvl w:val="0"/>
          <w:numId w:val="25"/>
        </w:numPr>
        <w:ind w:left="360"/>
      </w:pPr>
      <w:r>
        <w:t>Fase de geração do Bag of Words:</w:t>
      </w:r>
    </w:p>
    <w:p w14:paraId="01EAAA25" w14:textId="162B1AC5" w:rsidR="00974C8A" w:rsidRDefault="0053295E" w:rsidP="001E015C">
      <w:pPr>
        <w:pStyle w:val="Paragrafonormal"/>
        <w:ind w:left="360" w:firstLine="0"/>
      </w:pPr>
      <w:r>
        <w:t>Com o texto livre de caracteres de marcação, o extrator realiza a eliminação de t</w:t>
      </w:r>
      <w:r>
        <w:t>o</w:t>
      </w:r>
      <w:r>
        <w:t xml:space="preserve">dos os </w:t>
      </w:r>
      <w:r w:rsidR="001E015C">
        <w:t>caracteres</w:t>
      </w:r>
      <w:r>
        <w:t xml:space="preserve"> de pontuação e realiza a quebra do texto em palavras utilizando como critério a presença de espaço em branco entre elas.</w:t>
      </w:r>
      <w:r>
        <w:br/>
      </w:r>
    </w:p>
    <w:p w14:paraId="08589C24" w14:textId="02797C28" w:rsidR="0053295E" w:rsidRDefault="0053295E" w:rsidP="0053295E">
      <w:pPr>
        <w:pStyle w:val="Paragrafonormal"/>
        <w:numPr>
          <w:ilvl w:val="0"/>
          <w:numId w:val="25"/>
        </w:numPr>
        <w:ind w:left="360"/>
      </w:pPr>
      <w:r>
        <w:t>Fase de geração do TF:</w:t>
      </w:r>
    </w:p>
    <w:p w14:paraId="45D77043" w14:textId="60FDF2F9" w:rsidR="00394209" w:rsidRDefault="0053295E" w:rsidP="0053295E">
      <w:pPr>
        <w:pStyle w:val="Paragrafonormal"/>
        <w:ind w:left="360" w:firstLine="0"/>
      </w:pPr>
      <w:r>
        <w:t xml:space="preserve">As </w:t>
      </w:r>
      <w:r w:rsidR="001E015C">
        <w:t>palavras são então contadas e ordenadas em função de sua presença no texto,</w:t>
      </w:r>
      <w:r w:rsidR="00394209">
        <w:t xml:space="preserve"> as palavras consideradas como stopwords e as palavras classificadas gramaticalmente como verbo são eliminadas. Assim </w:t>
      </w:r>
      <w:r w:rsidR="001E015C">
        <w:t xml:space="preserve">podemos descobrir quais palavras são </w:t>
      </w:r>
      <w:r w:rsidR="00394209">
        <w:t>realme</w:t>
      </w:r>
      <w:r w:rsidR="00394209">
        <w:t>n</w:t>
      </w:r>
      <w:r w:rsidR="00394209">
        <w:t xml:space="preserve">te </w:t>
      </w:r>
      <w:r w:rsidR="001E015C">
        <w:t>relevantes para o texto</w:t>
      </w:r>
      <w:r>
        <w:t>.</w:t>
      </w:r>
    </w:p>
    <w:p w14:paraId="4AF12772" w14:textId="77777777" w:rsidR="00394209" w:rsidRDefault="00394209" w:rsidP="0053295E">
      <w:pPr>
        <w:pStyle w:val="Paragrafonormal"/>
        <w:ind w:left="360" w:firstLine="0"/>
      </w:pPr>
    </w:p>
    <w:p w14:paraId="743BD7A3" w14:textId="17EFCE31" w:rsidR="00394209" w:rsidRDefault="00394209" w:rsidP="0053295E">
      <w:pPr>
        <w:pStyle w:val="Paragrafonormal"/>
        <w:ind w:left="360" w:firstLine="0"/>
      </w:pPr>
      <w:r>
        <w:t>Para remover as palavras chamadas stopwords, o extrator faz uso de um dicion</w:t>
      </w:r>
      <w:r>
        <w:t>á</w:t>
      </w:r>
      <w:r>
        <w:t>rio de palavras marcadas como stopwords. Este dicionário foi gerado com a recuper</w:t>
      </w:r>
      <w:r>
        <w:t>a</w:t>
      </w:r>
      <w:r>
        <w:t xml:space="preserve">ção das </w:t>
      </w:r>
      <w:r w:rsidR="00BD6E95">
        <w:t>pala lavras</w:t>
      </w:r>
      <w:r>
        <w:t xml:space="preserve"> com o menor TF-IDF que significa o grau de relevância da pal</w:t>
      </w:r>
      <w:r>
        <w:t>a</w:t>
      </w:r>
      <w:r>
        <w:t>vra para todo o corpus.</w:t>
      </w:r>
    </w:p>
    <w:p w14:paraId="5BB4CF6B" w14:textId="77777777" w:rsidR="00394209" w:rsidRDefault="00394209" w:rsidP="0053295E">
      <w:pPr>
        <w:pStyle w:val="Paragrafonormal"/>
        <w:ind w:left="360" w:firstLine="0"/>
      </w:pPr>
    </w:p>
    <w:p w14:paraId="568AFF27" w14:textId="095F2156" w:rsidR="0053295E" w:rsidRDefault="00394209" w:rsidP="00160945">
      <w:pPr>
        <w:pStyle w:val="Paragrafonormal"/>
        <w:ind w:left="360" w:firstLine="0"/>
      </w:pPr>
      <w:r>
        <w:t xml:space="preserve">Para remover todas as palavras que gramaticalmente são classificadas como verbo, o extrator faz uso de um tagger gerado com base em uma acervo de </w:t>
      </w:r>
      <w:r w:rsidR="00160945">
        <w:t>artigos</w:t>
      </w:r>
      <w:r>
        <w:t xml:space="preserve"> da f</w:t>
      </w:r>
      <w:r>
        <w:t>o</w:t>
      </w:r>
      <w:r>
        <w:t xml:space="preserve">lha de SP. </w:t>
      </w:r>
      <w:r w:rsidR="0053295E">
        <w:br/>
      </w:r>
    </w:p>
    <w:p w14:paraId="1D00C5D0" w14:textId="754759B5" w:rsidR="001E015C" w:rsidRDefault="00160945" w:rsidP="003F16D0">
      <w:pPr>
        <w:pStyle w:val="Paragrafonormal"/>
      </w:pPr>
      <w:r>
        <w:t xml:space="preserve">Após o tratamento do texto são também separados as entidades fornecidas na </w:t>
      </w:r>
      <w:r w:rsidR="00BD6E95">
        <w:t>cri</w:t>
      </w:r>
      <w:r w:rsidR="00BD6E95">
        <w:t>a</w:t>
      </w:r>
      <w:r w:rsidR="00BD6E95">
        <w:t>ção</w:t>
      </w:r>
      <w:r>
        <w:t xml:space="preserve"> da matéria. Elas são armazenadas em uma array de entidades. Este mesmo proc</w:t>
      </w:r>
      <w:r>
        <w:t>e</w:t>
      </w:r>
      <w:r>
        <w:t>dimento é realizado para a informação de editoria.</w:t>
      </w:r>
    </w:p>
    <w:p w14:paraId="04CB1BBD" w14:textId="77777777" w:rsidR="00A915BD" w:rsidRPr="000C266F" w:rsidRDefault="00A915BD" w:rsidP="00A915BD">
      <w:pPr>
        <w:pStyle w:val="Paragrafonormal"/>
      </w:pPr>
    </w:p>
    <w:p w14:paraId="7EF3C65F" w14:textId="32A16424" w:rsidR="001B0261" w:rsidRPr="000C266F" w:rsidRDefault="007C77BB" w:rsidP="001B0261">
      <w:pPr>
        <w:pStyle w:val="Paragrafoprimeiro"/>
        <w:numPr>
          <w:ilvl w:val="0"/>
          <w:numId w:val="6"/>
        </w:numPr>
        <w:tabs>
          <w:tab w:val="clear" w:pos="432"/>
          <w:tab w:val="num" w:pos="0"/>
          <w:tab w:val="left" w:pos="360"/>
        </w:tabs>
        <w:ind w:left="0"/>
        <w:rPr>
          <w:b/>
        </w:rPr>
      </w:pPr>
      <w:r>
        <w:rPr>
          <w:b/>
        </w:rPr>
        <w:t>Seleção de Candidatos</w:t>
      </w:r>
    </w:p>
    <w:p w14:paraId="690E2ADD" w14:textId="77777777" w:rsidR="00ED0347" w:rsidRPr="000C266F" w:rsidRDefault="00ED0347" w:rsidP="00ED0347">
      <w:pPr>
        <w:pStyle w:val="Paragrafonormal"/>
      </w:pPr>
    </w:p>
    <w:p w14:paraId="75D8FA54" w14:textId="6486EA2B" w:rsidR="00F57886" w:rsidRDefault="001B0261" w:rsidP="00160945">
      <w:pPr>
        <w:pStyle w:val="Paragrafonormal"/>
        <w:ind w:firstLine="0"/>
      </w:pPr>
      <w:r w:rsidRPr="000C266F">
        <w:t xml:space="preserve">Nesta etapa é avaliado pesos e critérios para realização de consultas no corpus. Uma vez analisada a notícia e extraído os </w:t>
      </w:r>
      <w:r w:rsidR="001E015C">
        <w:t>dados</w:t>
      </w:r>
      <w:r w:rsidR="001E015C" w:rsidRPr="000C266F">
        <w:t xml:space="preserve"> </w:t>
      </w:r>
      <w:r w:rsidRPr="000C266F">
        <w:t>necessários poderemos estabelecer cam</w:t>
      </w:r>
      <w:r w:rsidRPr="000C266F">
        <w:t>i</w:t>
      </w:r>
      <w:r w:rsidRPr="000C266F">
        <w:t>nhos de procura de informações.</w:t>
      </w:r>
    </w:p>
    <w:p w14:paraId="46E3BA39" w14:textId="116645D2" w:rsidR="00FB2C12" w:rsidRDefault="00FB2C12" w:rsidP="00160945">
      <w:pPr>
        <w:pStyle w:val="Paragrafonormal"/>
        <w:ind w:firstLine="0"/>
      </w:pPr>
      <w:r>
        <w:t xml:space="preserve">O corpus está armazenado em um servidor de busca por texto baseado em </w:t>
      </w:r>
      <w:r w:rsidRPr="002D55C9">
        <w:rPr>
          <w:b/>
        </w:rPr>
        <w:t>lucene</w:t>
      </w:r>
      <w:r>
        <w:t xml:space="preserve">, de tal forma que as consultas são realizadas por palavras chave e levam em consideração algumas regras de </w:t>
      </w:r>
      <w:r w:rsidR="002D55C9">
        <w:t>ordenação</w:t>
      </w:r>
      <w:r>
        <w:t>:</w:t>
      </w:r>
    </w:p>
    <w:p w14:paraId="162F285D" w14:textId="77777777" w:rsidR="00FB2C12" w:rsidRDefault="00FB2C12" w:rsidP="00160945">
      <w:pPr>
        <w:pStyle w:val="Paragrafonormal"/>
        <w:ind w:firstLine="0"/>
      </w:pPr>
    </w:p>
    <w:p w14:paraId="2A2C24E5" w14:textId="68C1C56C" w:rsidR="00FB2C12" w:rsidRDefault="00FB2C12" w:rsidP="0013623A">
      <w:pPr>
        <w:pStyle w:val="Paragrafonormal"/>
        <w:numPr>
          <w:ilvl w:val="0"/>
          <w:numId w:val="25"/>
        </w:numPr>
      </w:pPr>
      <w:r>
        <w:t>As matérias são ordenadas por data de publicação das mais recentes para as mais ant</w:t>
      </w:r>
      <w:r>
        <w:t>i</w:t>
      </w:r>
      <w:r>
        <w:t>gas.</w:t>
      </w:r>
    </w:p>
    <w:p w14:paraId="7A902600" w14:textId="145E27F5" w:rsidR="00FB2C12" w:rsidRDefault="00FB2C12" w:rsidP="0013623A">
      <w:pPr>
        <w:pStyle w:val="Paragrafonormal"/>
        <w:numPr>
          <w:ilvl w:val="0"/>
          <w:numId w:val="25"/>
        </w:numPr>
      </w:pPr>
      <w:r>
        <w:t xml:space="preserve">Palavras chaves encontradas no campo </w:t>
      </w:r>
      <w:r w:rsidR="002D55C9">
        <w:t>“título”</w:t>
      </w:r>
      <w:r>
        <w:t xml:space="preserve"> tem o dobro da relevância</w:t>
      </w:r>
      <w:r w:rsidR="002D55C9">
        <w:t xml:space="preserve"> quando e</w:t>
      </w:r>
      <w:r w:rsidR="002D55C9">
        <w:t>n</w:t>
      </w:r>
      <w:r w:rsidR="002D55C9">
        <w:t>contrada no corpo do texto.</w:t>
      </w:r>
    </w:p>
    <w:p w14:paraId="0BFD6D7E" w14:textId="184D8ED0" w:rsidR="002D55C9" w:rsidRDefault="002D55C9" w:rsidP="003F67B7">
      <w:pPr>
        <w:pStyle w:val="Paragrafonormal"/>
        <w:numPr>
          <w:ilvl w:val="0"/>
          <w:numId w:val="25"/>
        </w:numPr>
      </w:pPr>
      <w:r>
        <w:t>São observadas matérias que foram publicadas dentro de no máximo, 60 dias anteri</w:t>
      </w:r>
      <w:r w:rsidR="00A75B20">
        <w:t>o</w:t>
      </w:r>
      <w:r>
        <w:t>res a d</w:t>
      </w:r>
      <w:r>
        <w:t>a</w:t>
      </w:r>
      <w:r>
        <w:t>ta atual</w:t>
      </w:r>
    </w:p>
    <w:p w14:paraId="49C7F1A3" w14:textId="560C0362" w:rsidR="002D55C9" w:rsidRDefault="002D55C9" w:rsidP="0013623A">
      <w:pPr>
        <w:pStyle w:val="Paragrafonormal"/>
        <w:numPr>
          <w:ilvl w:val="0"/>
          <w:numId w:val="25"/>
        </w:numPr>
      </w:pPr>
      <w:r>
        <w:t>São selecionados um número fixo de matérias por consulta para permitir que as co</w:t>
      </w:r>
      <w:r>
        <w:t>n</w:t>
      </w:r>
      <w:r>
        <w:t>sultas sejam rápidas e padronizadas.</w:t>
      </w:r>
    </w:p>
    <w:p w14:paraId="5493070F" w14:textId="77777777" w:rsidR="001E015C" w:rsidRDefault="001E015C" w:rsidP="00160945">
      <w:pPr>
        <w:pStyle w:val="Paragrafonormal"/>
        <w:ind w:firstLine="0"/>
      </w:pPr>
    </w:p>
    <w:p w14:paraId="21210B8E" w14:textId="3C396DEB" w:rsidR="001E015C" w:rsidRDefault="001E015C" w:rsidP="00160945">
      <w:pPr>
        <w:pStyle w:val="Paragrafonormal"/>
        <w:ind w:firstLine="0"/>
      </w:pPr>
      <w:r>
        <w:t>Embora tenhamos uma infinidade de heurísticas possíveis para seleção dos candidatos, optamos pela elaboração de 3 heurísticas iniciais com os seguintes pesos:</w:t>
      </w:r>
    </w:p>
    <w:p w14:paraId="21662AB5" w14:textId="77777777" w:rsidR="001E015C" w:rsidRDefault="001E015C" w:rsidP="00160945">
      <w:pPr>
        <w:pStyle w:val="Paragrafonormal"/>
        <w:ind w:firstLine="0"/>
      </w:pPr>
    </w:p>
    <w:p w14:paraId="67812569" w14:textId="2189554E" w:rsidR="001E015C" w:rsidRDefault="001E015C" w:rsidP="00160945">
      <w:pPr>
        <w:pStyle w:val="Paragrafonormal"/>
        <w:numPr>
          <w:ilvl w:val="0"/>
          <w:numId w:val="26"/>
        </w:numPr>
        <w:ind w:left="360"/>
      </w:pPr>
      <w:r>
        <w:t>Mais da mesma entidade (peso 5)</w:t>
      </w:r>
    </w:p>
    <w:p w14:paraId="7132949E" w14:textId="3DAEC193" w:rsidR="00394209" w:rsidRDefault="002D55C9" w:rsidP="004B5121">
      <w:pPr>
        <w:pStyle w:val="Paragrafonormal"/>
      </w:pPr>
      <w:r>
        <w:t>Esta regra determina</w:t>
      </w:r>
      <w:r w:rsidR="00160945">
        <w:t xml:space="preserve"> que o sistema </w:t>
      </w:r>
      <w:r>
        <w:t>selecione candidatos</w:t>
      </w:r>
      <w:r w:rsidR="00160945">
        <w:t xml:space="preserve"> que falam da mesma ent</w:t>
      </w:r>
      <w:r w:rsidR="00160945">
        <w:t>i</w:t>
      </w:r>
      <w:r w:rsidR="00160945">
        <w:t xml:space="preserve">dade fornecida pelo usuário. </w:t>
      </w:r>
    </w:p>
    <w:p w14:paraId="70491F94" w14:textId="77777777" w:rsidR="001E015C" w:rsidRDefault="001E015C" w:rsidP="00160945">
      <w:pPr>
        <w:pStyle w:val="Paragrafonormal"/>
        <w:ind w:left="360" w:firstLine="0"/>
      </w:pPr>
    </w:p>
    <w:p w14:paraId="404D698D" w14:textId="3A48C104" w:rsidR="001E015C" w:rsidRDefault="001E015C" w:rsidP="00160945">
      <w:pPr>
        <w:pStyle w:val="Paragrafonormal"/>
        <w:numPr>
          <w:ilvl w:val="0"/>
          <w:numId w:val="26"/>
        </w:numPr>
        <w:ind w:left="360"/>
      </w:pPr>
      <w:r>
        <w:t xml:space="preserve">Mais da mesma </w:t>
      </w:r>
      <w:r w:rsidR="002D55C9">
        <w:t xml:space="preserve">editoria </w:t>
      </w:r>
      <w:r>
        <w:t>(peso 2)</w:t>
      </w:r>
    </w:p>
    <w:p w14:paraId="3572FCB7" w14:textId="2369E2D1" w:rsidR="002D55C9" w:rsidRDefault="002D55C9" w:rsidP="00160945">
      <w:pPr>
        <w:pStyle w:val="Paragrafonormal"/>
        <w:ind w:left="360" w:firstLine="0"/>
      </w:pPr>
      <w:r>
        <w:t>Esta regra determina que o sistema selecione candidatos que participam da mesma editoria fornecida pelo usuário.</w:t>
      </w:r>
    </w:p>
    <w:p w14:paraId="25EAA2C4" w14:textId="77777777" w:rsidR="002D55C9" w:rsidRDefault="002D55C9" w:rsidP="00160945">
      <w:pPr>
        <w:pStyle w:val="Paragrafonormal"/>
        <w:ind w:left="360" w:firstLine="0"/>
      </w:pPr>
    </w:p>
    <w:p w14:paraId="2F91E90C" w14:textId="2345B4C1" w:rsidR="001E015C" w:rsidRDefault="001E015C" w:rsidP="003F16D0">
      <w:pPr>
        <w:pStyle w:val="Paragrafonormal"/>
        <w:numPr>
          <w:ilvl w:val="0"/>
          <w:numId w:val="26"/>
        </w:numPr>
        <w:ind w:left="360"/>
      </w:pPr>
      <w:r>
        <w:t>Mais das palavras mais relevantes (peso 1)</w:t>
      </w:r>
    </w:p>
    <w:p w14:paraId="34335007" w14:textId="14218AD3" w:rsidR="001E015C" w:rsidRDefault="002D55C9" w:rsidP="002D55C9">
      <w:pPr>
        <w:pStyle w:val="Paragrafonormal"/>
        <w:ind w:left="360" w:firstLine="0"/>
      </w:pPr>
      <w:r>
        <w:t xml:space="preserve">Esta regra determina que o sistema utilize a distribuição de frequência de termos e realize consultas por matérias que </w:t>
      </w:r>
      <w:r w:rsidR="004B5121">
        <w:t xml:space="preserve">se relacionem com </w:t>
      </w:r>
      <w:r>
        <w:t>o termo mais relevante para o texto</w:t>
      </w:r>
      <w:r w:rsidR="004B5121">
        <w:t>.</w:t>
      </w:r>
    </w:p>
    <w:p w14:paraId="3FFC7EA3" w14:textId="77777777" w:rsidR="001E015C" w:rsidRPr="000C266F" w:rsidRDefault="001E015C" w:rsidP="00160945">
      <w:pPr>
        <w:pStyle w:val="Paragrafonormal"/>
        <w:ind w:firstLine="0"/>
      </w:pPr>
    </w:p>
    <w:p w14:paraId="20085337" w14:textId="08722336" w:rsidR="00F57886" w:rsidRPr="000C266F" w:rsidRDefault="00205D92" w:rsidP="00F57886">
      <w:pPr>
        <w:pStyle w:val="Paragrafoprimeiro"/>
        <w:numPr>
          <w:ilvl w:val="0"/>
          <w:numId w:val="6"/>
        </w:numPr>
        <w:tabs>
          <w:tab w:val="clear" w:pos="432"/>
          <w:tab w:val="num" w:pos="0"/>
          <w:tab w:val="left" w:pos="360"/>
        </w:tabs>
        <w:ind w:left="0"/>
        <w:rPr>
          <w:b/>
        </w:rPr>
      </w:pPr>
      <w:r>
        <w:rPr>
          <w:b/>
        </w:rPr>
        <w:t>Componente de Filtragem</w:t>
      </w:r>
    </w:p>
    <w:p w14:paraId="7A6D31A1" w14:textId="77777777" w:rsidR="00F57886" w:rsidRPr="000C266F" w:rsidRDefault="00F57886" w:rsidP="00F57886">
      <w:pPr>
        <w:pStyle w:val="Paragrafonormal"/>
      </w:pPr>
    </w:p>
    <w:p w14:paraId="173E74FC" w14:textId="1DBD75BB" w:rsidR="005E04B4" w:rsidRDefault="00F57886" w:rsidP="00A915BD">
      <w:pPr>
        <w:pStyle w:val="Paragrafonormal"/>
        <w:ind w:firstLine="0"/>
      </w:pPr>
      <w:r w:rsidRPr="000C266F">
        <w:t>Nesta etapa é observad</w:t>
      </w:r>
      <w:r w:rsidR="00205D92">
        <w:t xml:space="preserve">a a probabilidade de </w:t>
      </w:r>
      <w:r w:rsidR="005E04B4">
        <w:t>um item sugerido ser uma boa sugestão p</w:t>
      </w:r>
      <w:r w:rsidR="005E04B4">
        <w:t>a</w:t>
      </w:r>
      <w:r w:rsidR="005E04B4">
        <w:t>ra uma determinada matéria.</w:t>
      </w:r>
    </w:p>
    <w:p w14:paraId="5ECC9581" w14:textId="77777777" w:rsidR="005E04B4" w:rsidRDefault="005E04B4" w:rsidP="00ED0347">
      <w:pPr>
        <w:pStyle w:val="Paragrafonormal"/>
      </w:pPr>
    </w:p>
    <w:p w14:paraId="65508462" w14:textId="17CFD8E4" w:rsidR="005E04B4" w:rsidRDefault="005E04B4" w:rsidP="003F16D0">
      <w:pPr>
        <w:pStyle w:val="Paragrafonormal"/>
        <w:ind w:firstLine="0"/>
      </w:pPr>
      <w:r>
        <w:t xml:space="preserve">Para realizar essa atividade o componente de filtragem faz uso de um classificador que avalia quão similar é a matéria ao conjunto de matérias que foram vistas no momento anterior a matéria sugerida. Para tanto, construímos a matriz </w:t>
      </w:r>
      <w:r w:rsidR="003F16D0">
        <w:t xml:space="preserve">item-item </w:t>
      </w:r>
      <w:r>
        <w:t xml:space="preserve">que representa um fluxo de origem para destino. </w:t>
      </w:r>
    </w:p>
    <w:p w14:paraId="057A3EC4" w14:textId="77777777" w:rsidR="00144B2F" w:rsidRDefault="00144B2F" w:rsidP="003F16D0">
      <w:pPr>
        <w:pStyle w:val="Paragrafonormal"/>
        <w:ind w:firstLine="0"/>
      </w:pPr>
    </w:p>
    <w:p w14:paraId="3DC69F20" w14:textId="222B54B6" w:rsidR="00144B2F" w:rsidRDefault="00144B2F" w:rsidP="003F16D0">
      <w:pPr>
        <w:pStyle w:val="Paragrafonormal"/>
        <w:ind w:firstLine="0"/>
      </w:pPr>
      <w:r>
        <w:rPr>
          <w:noProof/>
          <w:lang w:val="en-US"/>
        </w:rPr>
        <w:drawing>
          <wp:inline distT="0" distB="0" distL="0" distR="0" wp14:anchorId="32AFD029" wp14:editId="7CB7FD20">
            <wp:extent cx="5396230" cy="3000106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00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0711E" w14:textId="3609F18B" w:rsidR="005E04B4" w:rsidRDefault="00144B2F" w:rsidP="00144B2F">
      <w:pPr>
        <w:pStyle w:val="Paragrafonormal"/>
        <w:jc w:val="center"/>
      </w:pPr>
      <w:r>
        <w:t>Tabela 3</w:t>
      </w:r>
    </w:p>
    <w:p w14:paraId="36842B4D" w14:textId="77777777" w:rsidR="00144B2F" w:rsidRDefault="00144B2F" w:rsidP="00ED0347">
      <w:pPr>
        <w:pStyle w:val="Paragrafonormal"/>
      </w:pPr>
    </w:p>
    <w:p w14:paraId="1B603FEC" w14:textId="0A2CA5D0" w:rsidR="00144B2F" w:rsidRDefault="00144B2F" w:rsidP="003F16D0">
      <w:pPr>
        <w:pStyle w:val="Paragrafonormal"/>
      </w:pPr>
      <w:r>
        <w:t xml:space="preserve">Segundo a tabela 3 quem viu a matéria 8605, viu antes o conjunto de matérias 8599, 8602, 8603, 8609. </w:t>
      </w:r>
      <w:bookmarkStart w:id="24" w:name="_TOC9574"/>
      <w:bookmarkEnd w:id="24"/>
    </w:p>
    <w:p w14:paraId="3AE75CDB" w14:textId="32AB8450" w:rsidR="00144B2F" w:rsidRPr="000C266F" w:rsidRDefault="00144B2F" w:rsidP="00144B2F">
      <w:pPr>
        <w:pStyle w:val="Paragrafonormal"/>
      </w:pPr>
      <w:r>
        <w:t>Desta forma poderíamos dizer que, se uma nova matéria fizesse parte do conjunto de matérias visitadas anteriormente a matéria 8599, poderíamos sugerir a matéria 8599 como matéria recomendada</w:t>
      </w:r>
      <w:r w:rsidR="003F16D0">
        <w:t xml:space="preserve"> a essa nova matéria</w:t>
      </w:r>
      <w:r>
        <w:t>.</w:t>
      </w:r>
    </w:p>
    <w:p w14:paraId="5680FFF9" w14:textId="77777777" w:rsidR="00144B2F" w:rsidRPr="00144B2F" w:rsidRDefault="00144B2F" w:rsidP="003F16D0">
      <w:pPr>
        <w:pStyle w:val="Paragrafonormal"/>
      </w:pPr>
    </w:p>
    <w:p w14:paraId="2DE8D8FC" w14:textId="1929D6EB" w:rsidR="00144B2F" w:rsidRDefault="003F16D0" w:rsidP="003F16D0">
      <w:pPr>
        <w:pStyle w:val="Paragrafonormal"/>
      </w:pPr>
      <w:r>
        <w:t xml:space="preserve">Para avaliar se a nova matéria faz parte do conjunto de matérias </w:t>
      </w:r>
      <w:r w:rsidR="00FD7AD1">
        <w:t>visitadas</w:t>
      </w:r>
      <w:r>
        <w:t xml:space="preserve"> </w:t>
      </w:r>
      <w:r w:rsidR="00FD7AD1">
        <w:t>anterio</w:t>
      </w:r>
      <w:r w:rsidR="00FD7AD1">
        <w:t>r</w:t>
      </w:r>
      <w:r w:rsidR="00FD7AD1">
        <w:t>mente</w:t>
      </w:r>
      <w:r>
        <w:t>, o sistema faz uso de um classificador binário que aponta a probabilidade da matéria pertencer ao grupo.</w:t>
      </w:r>
    </w:p>
    <w:p w14:paraId="778143A9" w14:textId="77C2AE32" w:rsidR="003F16D0" w:rsidRDefault="003F16D0" w:rsidP="003F16D0">
      <w:pPr>
        <w:pStyle w:val="Paragrafonormal"/>
      </w:pPr>
      <w:r>
        <w:t>Após a avaliação da probabilidade o sistema seleciona entre as matérias candidatas, aquelas que apresentaram a maior probabilidade de serem recomendadas.</w:t>
      </w:r>
    </w:p>
    <w:p w14:paraId="1CE1FFBE" w14:textId="77777777" w:rsidR="003F16D0" w:rsidRDefault="003F16D0">
      <w:pPr>
        <w:jc w:val="left"/>
        <w:rPr>
          <w:rFonts w:ascii="Helvetica" w:hAnsi="Helvetica"/>
          <w:b/>
          <w:sz w:val="36"/>
        </w:rPr>
      </w:pPr>
      <w:r>
        <w:br w:type="page"/>
      </w:r>
    </w:p>
    <w:p w14:paraId="185A4A97" w14:textId="616939F9" w:rsidR="00224B11" w:rsidRPr="003F16D0" w:rsidRDefault="00224B11" w:rsidP="003F16D0">
      <w:pPr>
        <w:pStyle w:val="Heading11"/>
        <w:rPr>
          <w:lang w:val="pt-BR"/>
        </w:rPr>
      </w:pPr>
      <w:bookmarkStart w:id="25" w:name="_Toc178333028"/>
      <w:r w:rsidRPr="003F16D0">
        <w:rPr>
          <w:lang w:val="pt-BR"/>
        </w:rPr>
        <w:t>Cronograma</w:t>
      </w:r>
      <w:bookmarkEnd w:id="25"/>
    </w:p>
    <w:p w14:paraId="5AEC4EC2" w14:textId="77777777" w:rsidR="00224B11" w:rsidRPr="000C266F" w:rsidRDefault="00224B11">
      <w:pPr>
        <w:pStyle w:val="Paragrafoprimeiro"/>
      </w:pPr>
      <w:r w:rsidRPr="000C266F">
        <w:t>Nesta seção é apresentado apenas um cronograma especificando as tarefas que dev</w:t>
      </w:r>
      <w:r w:rsidRPr="000C266F">
        <w:t>e</w:t>
      </w:r>
      <w:r w:rsidRPr="000C266F">
        <w:t>rão ser feitas para a conclusão do trabalho de dissertação.</w:t>
      </w:r>
    </w:p>
    <w:p w14:paraId="36964264" w14:textId="77777777" w:rsidR="00A915BD" w:rsidRPr="000C266F" w:rsidRDefault="00A915BD" w:rsidP="00A915BD">
      <w:pPr>
        <w:pStyle w:val="Paragrafonormal"/>
      </w:pPr>
    </w:p>
    <w:tbl>
      <w:tblPr>
        <w:tblW w:w="918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5940"/>
        <w:gridCol w:w="540"/>
        <w:gridCol w:w="540"/>
        <w:gridCol w:w="540"/>
        <w:gridCol w:w="540"/>
        <w:gridCol w:w="540"/>
        <w:gridCol w:w="540"/>
      </w:tblGrid>
      <w:tr w:rsidR="00777931" w:rsidRPr="000C266F" w14:paraId="0004B72B" w14:textId="77777777" w:rsidTr="00777931">
        <w:trPr>
          <w:cantSplit/>
          <w:trHeight w:val="330"/>
        </w:trPr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DCEF8" w14:textId="77777777" w:rsidR="00224B11" w:rsidRPr="000C266F" w:rsidRDefault="00224B11">
            <w:pPr>
              <w:pStyle w:val="TableGrid1"/>
              <w:jc w:val="both"/>
              <w:rPr>
                <w:lang w:val="pt-BR"/>
              </w:rPr>
            </w:pPr>
            <w:bookmarkStart w:id="26" w:name="OLE_LINK2"/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9D55D" w14:textId="77777777" w:rsidR="00224B11" w:rsidRPr="000C266F" w:rsidRDefault="00DB5792">
            <w:pPr>
              <w:pStyle w:val="TableGrid1"/>
              <w:jc w:val="center"/>
              <w:rPr>
                <w:rFonts w:ascii="Book Antiqua" w:hAnsi="Book Antiqua"/>
                <w:sz w:val="22"/>
                <w:lang w:val="pt-BR"/>
              </w:rPr>
            </w:pPr>
            <w:r w:rsidRPr="000C266F">
              <w:rPr>
                <w:rFonts w:ascii="Book Antiqua" w:hAnsi="Book Antiqua"/>
                <w:sz w:val="22"/>
                <w:lang w:val="pt-BR"/>
              </w:rPr>
              <w:t>Jul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B1F63" w14:textId="77777777" w:rsidR="00224B11" w:rsidRPr="000C266F" w:rsidRDefault="00DB5792">
            <w:pPr>
              <w:pStyle w:val="TableGrid1"/>
              <w:jc w:val="center"/>
              <w:rPr>
                <w:rFonts w:ascii="Book Antiqua" w:hAnsi="Book Antiqua"/>
                <w:sz w:val="22"/>
                <w:lang w:val="pt-BR"/>
              </w:rPr>
            </w:pPr>
            <w:r w:rsidRPr="000C266F">
              <w:rPr>
                <w:rFonts w:ascii="Book Antiqua" w:hAnsi="Book Antiqua"/>
                <w:sz w:val="22"/>
                <w:lang w:val="pt-BR"/>
              </w:rPr>
              <w:t>Ago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FE132" w14:textId="77777777" w:rsidR="00224B11" w:rsidRPr="000C266F" w:rsidRDefault="00DB5792">
            <w:pPr>
              <w:pStyle w:val="TableGrid1"/>
              <w:jc w:val="center"/>
              <w:rPr>
                <w:rFonts w:ascii="Book Antiqua" w:hAnsi="Book Antiqua"/>
                <w:sz w:val="22"/>
                <w:lang w:val="pt-BR"/>
              </w:rPr>
            </w:pPr>
            <w:r w:rsidRPr="000C266F">
              <w:rPr>
                <w:rFonts w:ascii="Book Antiqua" w:hAnsi="Book Antiqua"/>
                <w:sz w:val="22"/>
                <w:lang w:val="pt-BR"/>
              </w:rPr>
              <w:t>Set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F18E7" w14:textId="77777777" w:rsidR="00224B11" w:rsidRPr="000C266F" w:rsidRDefault="00DB5792">
            <w:pPr>
              <w:pStyle w:val="TableGrid1"/>
              <w:jc w:val="center"/>
              <w:rPr>
                <w:rFonts w:ascii="Book Antiqua" w:hAnsi="Book Antiqua"/>
                <w:sz w:val="22"/>
                <w:lang w:val="pt-BR"/>
              </w:rPr>
            </w:pPr>
            <w:r w:rsidRPr="000C266F">
              <w:rPr>
                <w:rFonts w:ascii="Book Antiqua" w:hAnsi="Book Antiqua"/>
                <w:sz w:val="22"/>
                <w:lang w:val="pt-BR"/>
              </w:rPr>
              <w:t>Out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B1250" w14:textId="77777777" w:rsidR="00224B11" w:rsidRPr="000C266F" w:rsidRDefault="00DB5792">
            <w:pPr>
              <w:pStyle w:val="TableGrid1"/>
              <w:jc w:val="center"/>
              <w:rPr>
                <w:rFonts w:ascii="Book Antiqua" w:hAnsi="Book Antiqua"/>
                <w:sz w:val="22"/>
                <w:lang w:val="pt-BR"/>
              </w:rPr>
            </w:pPr>
            <w:r w:rsidRPr="000C266F">
              <w:rPr>
                <w:rFonts w:ascii="Book Antiqua" w:hAnsi="Book Antiqua"/>
                <w:sz w:val="22"/>
                <w:lang w:val="pt-BR"/>
              </w:rPr>
              <w:t>Nov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A49FA" w14:textId="77777777" w:rsidR="00224B11" w:rsidRPr="000C266F" w:rsidRDefault="00DB5792">
            <w:pPr>
              <w:pStyle w:val="TableGrid1"/>
              <w:jc w:val="center"/>
              <w:rPr>
                <w:rFonts w:ascii="Book Antiqua" w:hAnsi="Book Antiqua"/>
                <w:sz w:val="22"/>
                <w:lang w:val="pt-BR"/>
              </w:rPr>
            </w:pPr>
            <w:r w:rsidRPr="000C266F">
              <w:rPr>
                <w:rFonts w:ascii="Book Antiqua" w:hAnsi="Book Antiqua"/>
                <w:sz w:val="22"/>
                <w:lang w:val="pt-BR"/>
              </w:rPr>
              <w:t>Dez</w:t>
            </w:r>
          </w:p>
        </w:tc>
      </w:tr>
      <w:tr w:rsidR="00777931" w:rsidRPr="000C266F" w14:paraId="5A51BDD5" w14:textId="77777777" w:rsidTr="00777931">
        <w:trPr>
          <w:cantSplit/>
          <w:trHeight w:val="330"/>
        </w:trPr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39AB4" w14:textId="77777777" w:rsidR="00224B11" w:rsidRPr="000C266F" w:rsidRDefault="00224B11">
            <w:pPr>
              <w:pStyle w:val="TableGrid1"/>
              <w:jc w:val="both"/>
              <w:rPr>
                <w:rFonts w:ascii="Book Antiqua" w:hAnsi="Book Antiqua"/>
                <w:sz w:val="22"/>
                <w:lang w:val="pt-BR"/>
              </w:rPr>
            </w:pPr>
            <w:r w:rsidRPr="000C266F">
              <w:rPr>
                <w:rFonts w:ascii="Book Antiqua" w:hAnsi="Book Antiqua"/>
                <w:sz w:val="22"/>
                <w:lang w:val="pt-BR"/>
              </w:rPr>
              <w:t>Proposta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2BA11" w14:textId="77777777" w:rsidR="00224B11" w:rsidRPr="000C266F" w:rsidRDefault="00224B11">
            <w:pPr>
              <w:pStyle w:val="TableGrid1"/>
              <w:jc w:val="center"/>
              <w:rPr>
                <w:rFonts w:ascii="Book Antiqua" w:hAnsi="Book Antiqua"/>
                <w:sz w:val="22"/>
                <w:lang w:val="pt-BR"/>
              </w:rPr>
            </w:pPr>
            <w:r w:rsidRPr="000C266F">
              <w:rPr>
                <w:rFonts w:ascii="Book Antiqua" w:hAnsi="Book Antiqua"/>
                <w:sz w:val="22"/>
                <w:lang w:val="pt-BR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8FB3C" w14:textId="77777777" w:rsidR="00224B11" w:rsidRPr="000C266F" w:rsidRDefault="00777931">
            <w:pPr>
              <w:pStyle w:val="TableGrid1"/>
              <w:jc w:val="center"/>
              <w:rPr>
                <w:lang w:val="pt-BR"/>
              </w:rPr>
            </w:pPr>
            <w:r w:rsidRPr="000C266F">
              <w:rPr>
                <w:lang w:val="pt-BR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B1D90" w14:textId="77777777" w:rsidR="00224B11" w:rsidRPr="000C266F" w:rsidRDefault="00224B11">
            <w:pPr>
              <w:pStyle w:val="TableGrid1"/>
              <w:jc w:val="center"/>
              <w:rPr>
                <w:lang w:val="pt-BR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A0551" w14:textId="77777777" w:rsidR="00224B11" w:rsidRPr="000C266F" w:rsidRDefault="00224B11">
            <w:pPr>
              <w:pStyle w:val="TableGrid1"/>
              <w:jc w:val="center"/>
              <w:rPr>
                <w:lang w:val="pt-BR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AAC65" w14:textId="77777777" w:rsidR="00224B11" w:rsidRPr="000C266F" w:rsidRDefault="00224B11">
            <w:pPr>
              <w:pStyle w:val="TableGrid1"/>
              <w:jc w:val="center"/>
              <w:rPr>
                <w:lang w:val="pt-BR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492D5" w14:textId="77777777" w:rsidR="00224B11" w:rsidRPr="000C266F" w:rsidRDefault="00224B11">
            <w:pPr>
              <w:pStyle w:val="TableGrid1"/>
              <w:jc w:val="center"/>
              <w:rPr>
                <w:lang w:val="pt-BR"/>
              </w:rPr>
            </w:pPr>
          </w:p>
        </w:tc>
      </w:tr>
      <w:tr w:rsidR="00777931" w:rsidRPr="000C266F" w14:paraId="03E97CC2" w14:textId="77777777" w:rsidTr="00777931">
        <w:trPr>
          <w:cantSplit/>
          <w:trHeight w:val="330"/>
        </w:trPr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C8706" w14:textId="77777777" w:rsidR="00224B11" w:rsidRPr="000C266F" w:rsidRDefault="00777931" w:rsidP="00DB5792">
            <w:pPr>
              <w:pStyle w:val="TableGrid1"/>
              <w:jc w:val="both"/>
              <w:rPr>
                <w:rFonts w:ascii="Book Antiqua" w:hAnsi="Book Antiqua"/>
                <w:sz w:val="22"/>
                <w:lang w:val="pt-BR"/>
              </w:rPr>
            </w:pPr>
            <w:r w:rsidRPr="000C266F">
              <w:rPr>
                <w:rFonts w:ascii="Book Antiqua" w:hAnsi="Book Antiqua"/>
                <w:sz w:val="22"/>
                <w:lang w:val="pt-BR"/>
              </w:rPr>
              <w:t>Aperfeiçoamento</w:t>
            </w:r>
            <w:r w:rsidR="00DB5792" w:rsidRPr="000C266F">
              <w:rPr>
                <w:rFonts w:ascii="Book Antiqua" w:hAnsi="Book Antiqua"/>
                <w:sz w:val="22"/>
                <w:lang w:val="pt-BR"/>
              </w:rPr>
              <w:t xml:space="preserve"> do  </w:t>
            </w:r>
            <w:r w:rsidRPr="000C266F">
              <w:rPr>
                <w:rFonts w:ascii="Book Antiqua" w:hAnsi="Book Antiqua"/>
                <w:sz w:val="22"/>
                <w:lang w:val="pt-BR"/>
              </w:rPr>
              <w:t>pré-processamento</w:t>
            </w:r>
            <w:r w:rsidR="00DB5792" w:rsidRPr="000C266F">
              <w:rPr>
                <w:rFonts w:ascii="Book Antiqua" w:hAnsi="Book Antiqua"/>
                <w:sz w:val="22"/>
                <w:lang w:val="pt-BR"/>
              </w:rPr>
              <w:t xml:space="preserve"> com uso de lemat</w:t>
            </w:r>
            <w:r w:rsidR="00DB5792" w:rsidRPr="000C266F">
              <w:rPr>
                <w:rFonts w:ascii="Book Antiqua" w:hAnsi="Book Antiqua"/>
                <w:sz w:val="22"/>
                <w:lang w:val="pt-BR"/>
              </w:rPr>
              <w:t>i</w:t>
            </w:r>
            <w:r w:rsidR="00DB5792" w:rsidRPr="000C266F">
              <w:rPr>
                <w:rFonts w:ascii="Book Antiqua" w:hAnsi="Book Antiqua"/>
                <w:sz w:val="22"/>
                <w:lang w:val="pt-BR"/>
              </w:rPr>
              <w:t>zação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4A135" w14:textId="77777777" w:rsidR="00224B11" w:rsidRPr="000C266F" w:rsidRDefault="00224B11">
            <w:pPr>
              <w:pStyle w:val="TableGrid1"/>
              <w:jc w:val="center"/>
              <w:rPr>
                <w:lang w:val="pt-BR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958A6" w14:textId="77777777" w:rsidR="00224B11" w:rsidRPr="000C266F" w:rsidRDefault="00224B11">
            <w:pPr>
              <w:pStyle w:val="TableGrid1"/>
              <w:jc w:val="center"/>
              <w:rPr>
                <w:rFonts w:ascii="Book Antiqua" w:hAnsi="Book Antiqua"/>
                <w:sz w:val="22"/>
                <w:lang w:val="pt-BR"/>
              </w:rPr>
            </w:pPr>
            <w:r w:rsidRPr="000C266F">
              <w:rPr>
                <w:rFonts w:ascii="Book Antiqua" w:hAnsi="Book Antiqua"/>
                <w:sz w:val="22"/>
                <w:lang w:val="pt-BR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AD5D0" w14:textId="77777777" w:rsidR="00224B11" w:rsidRPr="000C266F" w:rsidRDefault="00224B11">
            <w:pPr>
              <w:pStyle w:val="TableGrid1"/>
              <w:jc w:val="center"/>
              <w:rPr>
                <w:lang w:val="pt-BR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949A2" w14:textId="77777777" w:rsidR="00224B11" w:rsidRPr="000C266F" w:rsidRDefault="00224B11">
            <w:pPr>
              <w:pStyle w:val="TableGrid1"/>
              <w:jc w:val="center"/>
              <w:rPr>
                <w:lang w:val="pt-BR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A80C1" w14:textId="77777777" w:rsidR="00224B11" w:rsidRPr="000C266F" w:rsidRDefault="00224B11">
            <w:pPr>
              <w:pStyle w:val="TableGrid1"/>
              <w:jc w:val="center"/>
              <w:rPr>
                <w:lang w:val="pt-BR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A28BB" w14:textId="77777777" w:rsidR="00224B11" w:rsidRPr="000C266F" w:rsidRDefault="00224B11">
            <w:pPr>
              <w:pStyle w:val="TableGrid1"/>
              <w:jc w:val="center"/>
              <w:rPr>
                <w:lang w:val="pt-BR"/>
              </w:rPr>
            </w:pPr>
          </w:p>
        </w:tc>
      </w:tr>
      <w:tr w:rsidR="00777931" w:rsidRPr="000C266F" w14:paraId="51E51C43" w14:textId="77777777" w:rsidTr="00777931">
        <w:trPr>
          <w:cantSplit/>
          <w:trHeight w:val="520"/>
        </w:trPr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3C477" w14:textId="77777777" w:rsidR="00224B11" w:rsidRPr="000C266F" w:rsidRDefault="00DB5792" w:rsidP="00DB5792">
            <w:pPr>
              <w:pStyle w:val="TableGrid1"/>
              <w:jc w:val="both"/>
              <w:rPr>
                <w:rFonts w:ascii="Book Antiqua" w:hAnsi="Book Antiqua"/>
                <w:sz w:val="22"/>
                <w:lang w:val="pt-BR"/>
              </w:rPr>
            </w:pPr>
            <w:r w:rsidRPr="000C266F">
              <w:rPr>
                <w:rFonts w:ascii="Book Antiqua" w:hAnsi="Book Antiqua"/>
                <w:sz w:val="22"/>
                <w:lang w:val="pt-BR"/>
              </w:rPr>
              <w:t>Estratégia de</w:t>
            </w:r>
            <w:r w:rsidR="00224B11" w:rsidRPr="000C266F">
              <w:rPr>
                <w:rFonts w:ascii="Book Antiqua" w:hAnsi="Book Antiqua"/>
                <w:sz w:val="22"/>
                <w:lang w:val="pt-BR"/>
              </w:rPr>
              <w:t xml:space="preserve"> seleções de </w:t>
            </w:r>
            <w:r w:rsidRPr="000C266F">
              <w:rPr>
                <w:rFonts w:ascii="Book Antiqua" w:hAnsi="Book Antiqua"/>
                <w:sz w:val="22"/>
                <w:lang w:val="pt-BR"/>
              </w:rPr>
              <w:t>termos para consulta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4E698" w14:textId="77777777" w:rsidR="00224B11" w:rsidRPr="000C266F" w:rsidRDefault="00224B11">
            <w:pPr>
              <w:pStyle w:val="TableGrid1"/>
              <w:jc w:val="center"/>
              <w:rPr>
                <w:lang w:val="pt-BR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F1523" w14:textId="77777777" w:rsidR="00224B11" w:rsidRPr="000C266F" w:rsidRDefault="00224B11">
            <w:pPr>
              <w:pStyle w:val="TableGrid1"/>
              <w:jc w:val="center"/>
              <w:rPr>
                <w:rFonts w:ascii="Book Antiqua" w:hAnsi="Book Antiqua"/>
                <w:sz w:val="22"/>
                <w:lang w:val="pt-BR"/>
              </w:rPr>
            </w:pPr>
            <w:r w:rsidRPr="000C266F">
              <w:rPr>
                <w:rFonts w:ascii="Book Antiqua" w:hAnsi="Book Antiqua"/>
                <w:sz w:val="22"/>
                <w:lang w:val="pt-BR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A90DE" w14:textId="77777777" w:rsidR="00224B11" w:rsidRPr="000C266F" w:rsidRDefault="00777931">
            <w:pPr>
              <w:pStyle w:val="TableGrid1"/>
              <w:jc w:val="center"/>
              <w:rPr>
                <w:lang w:val="pt-BR"/>
              </w:rPr>
            </w:pPr>
            <w:r w:rsidRPr="000C266F">
              <w:rPr>
                <w:lang w:val="pt-BR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4747B" w14:textId="77777777" w:rsidR="00224B11" w:rsidRPr="000C266F" w:rsidRDefault="00224B11">
            <w:pPr>
              <w:pStyle w:val="TableGrid1"/>
              <w:jc w:val="center"/>
              <w:rPr>
                <w:lang w:val="pt-BR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578BC" w14:textId="77777777" w:rsidR="00224B11" w:rsidRPr="000C266F" w:rsidRDefault="00224B11">
            <w:pPr>
              <w:pStyle w:val="TableGrid1"/>
              <w:jc w:val="center"/>
              <w:rPr>
                <w:lang w:val="pt-BR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5AD45" w14:textId="77777777" w:rsidR="00224B11" w:rsidRPr="000C266F" w:rsidRDefault="00224B11">
            <w:pPr>
              <w:pStyle w:val="TableGrid1"/>
              <w:jc w:val="center"/>
              <w:rPr>
                <w:lang w:val="pt-BR"/>
              </w:rPr>
            </w:pPr>
          </w:p>
        </w:tc>
      </w:tr>
      <w:tr w:rsidR="00777931" w:rsidRPr="000C266F" w14:paraId="784815B0" w14:textId="77777777" w:rsidTr="00777931">
        <w:trPr>
          <w:cantSplit/>
          <w:trHeight w:val="330"/>
        </w:trPr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A1B44" w14:textId="77777777" w:rsidR="00224B11" w:rsidRPr="000C266F" w:rsidRDefault="00777931">
            <w:pPr>
              <w:pStyle w:val="TableGrid1"/>
              <w:jc w:val="both"/>
              <w:rPr>
                <w:rFonts w:ascii="Book Antiqua" w:eastAsia="Times" w:hAnsi="Times"/>
                <w:sz w:val="22"/>
                <w:lang w:val="pt-BR"/>
              </w:rPr>
            </w:pPr>
            <w:r w:rsidRPr="000C266F">
              <w:rPr>
                <w:rFonts w:ascii="Book Antiqua" w:hAnsi="Book Antiqua"/>
                <w:sz w:val="22"/>
                <w:lang w:val="pt-BR"/>
              </w:rPr>
              <w:t>Aperfeiçoamento</w:t>
            </w:r>
            <w:r w:rsidR="00DB5792" w:rsidRPr="000C266F">
              <w:rPr>
                <w:rFonts w:ascii="Book Antiqua" w:hAnsi="Book Antiqua"/>
                <w:sz w:val="22"/>
                <w:lang w:val="pt-BR"/>
              </w:rPr>
              <w:t xml:space="preserve"> da etapa de recuperação dos resultados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4F33E" w14:textId="77777777" w:rsidR="00224B11" w:rsidRPr="000C266F" w:rsidRDefault="00224B11">
            <w:pPr>
              <w:pStyle w:val="TableGrid1"/>
              <w:jc w:val="center"/>
              <w:rPr>
                <w:lang w:val="pt-BR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46ED0" w14:textId="77777777" w:rsidR="00224B11" w:rsidRPr="000C266F" w:rsidRDefault="00224B11">
            <w:pPr>
              <w:pStyle w:val="TableGrid1"/>
              <w:jc w:val="center"/>
              <w:rPr>
                <w:lang w:val="pt-BR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BDA81" w14:textId="77777777" w:rsidR="00224B11" w:rsidRPr="000C266F" w:rsidRDefault="00224B11">
            <w:pPr>
              <w:pStyle w:val="TableGrid1"/>
              <w:jc w:val="center"/>
              <w:rPr>
                <w:rFonts w:ascii="Book Antiqua" w:hAnsi="Book Antiqua"/>
                <w:sz w:val="22"/>
                <w:lang w:val="pt-BR"/>
              </w:rPr>
            </w:pPr>
            <w:r w:rsidRPr="000C266F">
              <w:rPr>
                <w:rFonts w:ascii="Book Antiqua" w:hAnsi="Book Antiqua"/>
                <w:sz w:val="22"/>
                <w:lang w:val="pt-BR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A88DD" w14:textId="77777777" w:rsidR="00224B11" w:rsidRPr="000C266F" w:rsidRDefault="00224B11">
            <w:pPr>
              <w:pStyle w:val="TableGrid1"/>
              <w:jc w:val="center"/>
              <w:rPr>
                <w:lang w:val="pt-BR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165D2" w14:textId="77777777" w:rsidR="00224B11" w:rsidRPr="000C266F" w:rsidRDefault="00224B11">
            <w:pPr>
              <w:pStyle w:val="TableGrid1"/>
              <w:jc w:val="center"/>
              <w:rPr>
                <w:lang w:val="pt-BR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BF378" w14:textId="77777777" w:rsidR="00224B11" w:rsidRPr="000C266F" w:rsidRDefault="00224B11">
            <w:pPr>
              <w:pStyle w:val="TableGrid1"/>
              <w:jc w:val="center"/>
              <w:rPr>
                <w:lang w:val="pt-BR"/>
              </w:rPr>
            </w:pPr>
          </w:p>
        </w:tc>
      </w:tr>
      <w:tr w:rsidR="00777931" w:rsidRPr="000C266F" w14:paraId="46FA25C9" w14:textId="77777777" w:rsidTr="00777931">
        <w:trPr>
          <w:cantSplit/>
          <w:trHeight w:val="520"/>
        </w:trPr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4EBA4" w14:textId="77777777" w:rsidR="00DB5792" w:rsidRPr="000C266F" w:rsidRDefault="00DB5792" w:rsidP="006C5B8A">
            <w:pPr>
              <w:pStyle w:val="TableGrid1"/>
              <w:jc w:val="both"/>
              <w:rPr>
                <w:rFonts w:ascii="Book Antiqua" w:eastAsia="Times" w:hAnsi="Times"/>
                <w:sz w:val="22"/>
                <w:lang w:val="pt-BR"/>
              </w:rPr>
            </w:pPr>
            <w:r w:rsidRPr="000C266F">
              <w:rPr>
                <w:rFonts w:ascii="Book Antiqua" w:hAnsi="Book Antiqua"/>
                <w:sz w:val="22"/>
                <w:lang w:val="pt-BR"/>
              </w:rPr>
              <w:t xml:space="preserve">Execução e Testes do </w:t>
            </w:r>
            <w:r w:rsidR="00777931" w:rsidRPr="000C266F">
              <w:rPr>
                <w:rFonts w:ascii="Book Antiqua" w:hAnsi="Book Antiqua"/>
                <w:sz w:val="22"/>
                <w:lang w:val="pt-BR"/>
              </w:rPr>
              <w:t>Algoritmo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098DE" w14:textId="77777777" w:rsidR="00DB5792" w:rsidRPr="000C266F" w:rsidRDefault="00DB5792">
            <w:pPr>
              <w:pStyle w:val="TableGrid1"/>
              <w:jc w:val="center"/>
              <w:rPr>
                <w:lang w:val="pt-BR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54F86" w14:textId="77777777" w:rsidR="00DB5792" w:rsidRPr="000C266F" w:rsidRDefault="00DB5792">
            <w:pPr>
              <w:pStyle w:val="TableGrid1"/>
              <w:jc w:val="center"/>
              <w:rPr>
                <w:lang w:val="pt-BR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8829D" w14:textId="77777777" w:rsidR="00DB5792" w:rsidRPr="000C266F" w:rsidRDefault="00DB5792">
            <w:pPr>
              <w:pStyle w:val="TableGrid1"/>
              <w:jc w:val="center"/>
              <w:rPr>
                <w:rFonts w:ascii="Book Antiqua" w:hAnsi="Book Antiqua"/>
                <w:sz w:val="22"/>
                <w:lang w:val="pt-BR"/>
              </w:rPr>
            </w:pPr>
            <w:r w:rsidRPr="000C266F">
              <w:rPr>
                <w:rFonts w:ascii="Book Antiqua" w:hAnsi="Book Antiqua"/>
                <w:sz w:val="22"/>
                <w:lang w:val="pt-BR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78256" w14:textId="77777777" w:rsidR="00DB5792" w:rsidRPr="000C266F" w:rsidRDefault="00DB5792">
            <w:pPr>
              <w:pStyle w:val="TableGrid1"/>
              <w:jc w:val="center"/>
              <w:rPr>
                <w:lang w:val="pt-BR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FFAE8" w14:textId="77777777" w:rsidR="00DB5792" w:rsidRPr="000C266F" w:rsidRDefault="00DB5792">
            <w:pPr>
              <w:pStyle w:val="TableGrid1"/>
              <w:jc w:val="center"/>
              <w:rPr>
                <w:lang w:val="pt-BR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94BB4" w14:textId="77777777" w:rsidR="00DB5792" w:rsidRPr="000C266F" w:rsidRDefault="00DB5792">
            <w:pPr>
              <w:pStyle w:val="TableGrid1"/>
              <w:jc w:val="center"/>
              <w:rPr>
                <w:lang w:val="pt-BR"/>
              </w:rPr>
            </w:pPr>
          </w:p>
        </w:tc>
      </w:tr>
      <w:tr w:rsidR="00777931" w:rsidRPr="000C266F" w14:paraId="62EB4CC3" w14:textId="77777777" w:rsidTr="00777931">
        <w:trPr>
          <w:cantSplit/>
          <w:trHeight w:val="520"/>
        </w:trPr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8715B" w14:textId="77777777" w:rsidR="00DB5792" w:rsidRPr="000C266F" w:rsidRDefault="00DB5792">
            <w:pPr>
              <w:pStyle w:val="TableGrid1"/>
              <w:jc w:val="both"/>
              <w:rPr>
                <w:rFonts w:ascii="Book Antiqua" w:hAnsi="Book Antiqua"/>
                <w:sz w:val="22"/>
                <w:lang w:val="pt-BR"/>
              </w:rPr>
            </w:pPr>
            <w:r w:rsidRPr="000C266F">
              <w:rPr>
                <w:rFonts w:ascii="Book Antiqua" w:hAnsi="Book Antiqua"/>
                <w:sz w:val="22"/>
                <w:lang w:val="pt-BR"/>
              </w:rPr>
              <w:t>Escrita do capítulo sobre Resultados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161A9" w14:textId="77777777" w:rsidR="00DB5792" w:rsidRPr="000C266F" w:rsidRDefault="00DB5792">
            <w:pPr>
              <w:pStyle w:val="TableGrid1"/>
              <w:jc w:val="center"/>
              <w:rPr>
                <w:lang w:val="pt-BR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C73AD" w14:textId="77777777" w:rsidR="00DB5792" w:rsidRPr="000C266F" w:rsidRDefault="00DB5792">
            <w:pPr>
              <w:pStyle w:val="TableGrid1"/>
              <w:jc w:val="center"/>
              <w:rPr>
                <w:lang w:val="pt-BR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E812C" w14:textId="77777777" w:rsidR="00DB5792" w:rsidRPr="000C266F" w:rsidRDefault="00DB5792">
            <w:pPr>
              <w:pStyle w:val="TableGrid1"/>
              <w:jc w:val="center"/>
              <w:rPr>
                <w:lang w:val="pt-BR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E6034" w14:textId="77777777" w:rsidR="00DB5792" w:rsidRPr="000C266F" w:rsidRDefault="00DB5792">
            <w:pPr>
              <w:pStyle w:val="TableGrid1"/>
              <w:jc w:val="center"/>
              <w:rPr>
                <w:rFonts w:ascii="Book Antiqua" w:hAnsi="Book Antiqua"/>
                <w:sz w:val="22"/>
                <w:lang w:val="pt-BR"/>
              </w:rPr>
            </w:pPr>
            <w:r w:rsidRPr="000C266F">
              <w:rPr>
                <w:rFonts w:ascii="Book Antiqua" w:hAnsi="Book Antiqua"/>
                <w:sz w:val="22"/>
                <w:lang w:val="pt-BR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DA852" w14:textId="77777777" w:rsidR="00DB5792" w:rsidRPr="000C266F" w:rsidRDefault="00DB5792">
            <w:pPr>
              <w:pStyle w:val="TableGrid1"/>
              <w:jc w:val="center"/>
              <w:rPr>
                <w:lang w:val="pt-BR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F2E2C" w14:textId="77777777" w:rsidR="00DB5792" w:rsidRPr="000C266F" w:rsidRDefault="00DB5792">
            <w:pPr>
              <w:pStyle w:val="TableGrid1"/>
              <w:jc w:val="center"/>
              <w:rPr>
                <w:lang w:val="pt-BR"/>
              </w:rPr>
            </w:pPr>
          </w:p>
        </w:tc>
      </w:tr>
      <w:tr w:rsidR="00777931" w:rsidRPr="000C266F" w14:paraId="5CDD5228" w14:textId="77777777" w:rsidTr="00777931">
        <w:trPr>
          <w:cantSplit/>
          <w:trHeight w:val="330"/>
        </w:trPr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CBB90" w14:textId="77777777" w:rsidR="00DB5792" w:rsidRPr="000C266F" w:rsidRDefault="00DB5792">
            <w:pPr>
              <w:pStyle w:val="TableGrid1"/>
              <w:jc w:val="both"/>
              <w:rPr>
                <w:rFonts w:ascii="Book Antiqua" w:hAnsi="Book Antiqua"/>
                <w:sz w:val="22"/>
                <w:lang w:val="pt-BR"/>
              </w:rPr>
            </w:pPr>
            <w:r w:rsidRPr="000C266F">
              <w:rPr>
                <w:rFonts w:ascii="Book Antiqua" w:hAnsi="Book Antiqua"/>
                <w:sz w:val="22"/>
                <w:lang w:val="pt-BR"/>
              </w:rPr>
              <w:t>Finalização da dissertação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484A3" w14:textId="77777777" w:rsidR="00DB5792" w:rsidRPr="000C266F" w:rsidRDefault="00DB5792">
            <w:pPr>
              <w:pStyle w:val="TableGrid1"/>
              <w:jc w:val="center"/>
              <w:rPr>
                <w:lang w:val="pt-BR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14ED7" w14:textId="77777777" w:rsidR="00DB5792" w:rsidRPr="000C266F" w:rsidRDefault="00DB5792">
            <w:pPr>
              <w:pStyle w:val="TableGrid1"/>
              <w:jc w:val="center"/>
              <w:rPr>
                <w:lang w:val="pt-BR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A379D" w14:textId="77777777" w:rsidR="00DB5792" w:rsidRPr="000C266F" w:rsidRDefault="00DB5792">
            <w:pPr>
              <w:pStyle w:val="TableGrid1"/>
              <w:jc w:val="center"/>
              <w:rPr>
                <w:lang w:val="pt-BR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47401" w14:textId="77777777" w:rsidR="00DB5792" w:rsidRPr="000C266F" w:rsidRDefault="00DB5792">
            <w:pPr>
              <w:pStyle w:val="TableGrid1"/>
              <w:jc w:val="center"/>
              <w:rPr>
                <w:lang w:val="pt-BR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3087B" w14:textId="77777777" w:rsidR="00DB5792" w:rsidRPr="000C266F" w:rsidRDefault="00DB5792">
            <w:pPr>
              <w:pStyle w:val="TableGrid1"/>
              <w:jc w:val="center"/>
              <w:rPr>
                <w:rFonts w:ascii="Book Antiqua" w:hAnsi="Book Antiqua"/>
                <w:sz w:val="22"/>
                <w:lang w:val="pt-BR"/>
              </w:rPr>
            </w:pPr>
            <w:r w:rsidRPr="000C266F">
              <w:rPr>
                <w:rFonts w:ascii="Book Antiqua" w:hAnsi="Book Antiqua"/>
                <w:sz w:val="22"/>
                <w:lang w:val="pt-BR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92069" w14:textId="77777777" w:rsidR="00DB5792" w:rsidRPr="000C266F" w:rsidRDefault="00DB5792">
            <w:pPr>
              <w:pStyle w:val="TableGrid1"/>
              <w:jc w:val="center"/>
              <w:rPr>
                <w:rFonts w:ascii="Book Antiqua" w:hAnsi="Book Antiqua"/>
                <w:sz w:val="22"/>
                <w:lang w:val="pt-BR"/>
              </w:rPr>
            </w:pPr>
            <w:r w:rsidRPr="000C266F">
              <w:rPr>
                <w:rFonts w:ascii="Book Antiqua" w:hAnsi="Book Antiqua"/>
                <w:sz w:val="22"/>
                <w:lang w:val="pt-BR"/>
              </w:rPr>
              <w:t>X</w:t>
            </w:r>
          </w:p>
        </w:tc>
      </w:tr>
      <w:bookmarkEnd w:id="26"/>
    </w:tbl>
    <w:p w14:paraId="31A5A598" w14:textId="77777777" w:rsidR="00224B11" w:rsidRPr="000C266F" w:rsidRDefault="00224B11">
      <w:pPr>
        <w:pStyle w:val="Paragrafonormal"/>
      </w:pPr>
    </w:p>
    <w:p w14:paraId="3ACE82A0" w14:textId="77777777" w:rsidR="00224B11" w:rsidRPr="000C266F" w:rsidRDefault="00224B11">
      <w:pPr>
        <w:pStyle w:val="Headingnaonumerado"/>
      </w:pPr>
      <w:r w:rsidRPr="000C266F">
        <w:t>Referências Bibliográficas</w:t>
      </w:r>
    </w:p>
    <w:p w14:paraId="1F75F5C4" w14:textId="77777777" w:rsidR="00E35CCD" w:rsidRPr="000C266F" w:rsidRDefault="00E35CCD">
      <w:pPr>
        <w:pStyle w:val="Bibliography"/>
      </w:pPr>
      <w:r w:rsidRPr="000C266F">
        <w:t xml:space="preserve">1 - </w:t>
      </w:r>
      <w:r w:rsidR="00224B11" w:rsidRPr="000C266F">
        <w:rPr>
          <w:sz w:val="28"/>
        </w:rPr>
        <w:t>[</w:t>
      </w:r>
      <w:r w:rsidR="006F4258" w:rsidRPr="000C266F">
        <w:t xml:space="preserve">BOFENG </w:t>
      </w:r>
      <w:r w:rsidR="00224B11" w:rsidRPr="000C266F">
        <w:t xml:space="preserve">ZHANG, XIN XU, JINSHU SU - 2007]. </w:t>
      </w:r>
      <w:r w:rsidR="00B432EB" w:rsidRPr="000C266F">
        <w:rPr>
          <w:b/>
        </w:rPr>
        <w:t>An Ensemble Method for Multi-class and Multi-label Text Categorization:</w:t>
      </w:r>
      <w:r w:rsidR="00B432EB" w:rsidRPr="000C266F">
        <w:t xml:space="preserve"> National University of Defense Techn</w:t>
      </w:r>
      <w:r w:rsidR="00B432EB" w:rsidRPr="000C266F">
        <w:t>o</w:t>
      </w:r>
      <w:r w:rsidR="00B432EB" w:rsidRPr="000C266F">
        <w:t xml:space="preserve">logy. </w:t>
      </w:r>
    </w:p>
    <w:p w14:paraId="0B62182E" w14:textId="77777777" w:rsidR="00E35CCD" w:rsidRPr="000C266F" w:rsidRDefault="00E35CCD">
      <w:pPr>
        <w:pStyle w:val="Bibliography"/>
      </w:pPr>
    </w:p>
    <w:p w14:paraId="4D46441F" w14:textId="77777777" w:rsidR="00224B11" w:rsidRPr="000C266F" w:rsidRDefault="00B432EB">
      <w:pPr>
        <w:pStyle w:val="Bibliography"/>
      </w:pPr>
      <w:r w:rsidRPr="000C266F">
        <w:t>2 - [</w:t>
      </w:r>
      <w:r w:rsidRPr="000C266F">
        <w:rPr>
          <w:caps/>
          <w:szCs w:val="22"/>
        </w:rPr>
        <w:t xml:space="preserve">Christopher D. Manning, Prabhakar Raghavan and Hinrich Schütze - </w:t>
      </w:r>
      <w:r w:rsidRPr="000C266F">
        <w:t xml:space="preserve">2008] </w:t>
      </w:r>
      <w:r w:rsidRPr="000C266F">
        <w:rPr>
          <w:b/>
        </w:rPr>
        <w:t>Introduction to Information Retrieval</w:t>
      </w:r>
      <w:r w:rsidRPr="000C266F">
        <w:t>, Cambridge University Press.</w:t>
      </w:r>
    </w:p>
    <w:p w14:paraId="1BB047EF" w14:textId="77777777" w:rsidR="00037F1B" w:rsidRPr="000C266F" w:rsidRDefault="00037F1B" w:rsidP="00037F1B"/>
    <w:p w14:paraId="54C45A2A" w14:textId="77777777" w:rsidR="00037F1B" w:rsidRPr="000C266F" w:rsidRDefault="00B432EB" w:rsidP="00037F1B">
      <w:r w:rsidRPr="000C266F">
        <w:t>3 - [</w:t>
      </w:r>
      <w:r w:rsidRPr="000C266F">
        <w:rPr>
          <w:caps/>
          <w:szCs w:val="22"/>
        </w:rPr>
        <w:t xml:space="preserve">Min-Ling Zhang, Jose M. Penã and Victor Robles </w:t>
      </w:r>
      <w:r w:rsidRPr="000C266F">
        <w:t xml:space="preserve">– 2009]. </w:t>
      </w:r>
      <w:r w:rsidRPr="000C266F">
        <w:rPr>
          <w:b/>
        </w:rPr>
        <w:t>Feature S</w:t>
      </w:r>
      <w:r w:rsidRPr="000C266F">
        <w:rPr>
          <w:b/>
        </w:rPr>
        <w:t>e</w:t>
      </w:r>
      <w:r w:rsidRPr="000C266F">
        <w:rPr>
          <w:b/>
        </w:rPr>
        <w:t>lection for Multi-Label Naive Bayes Classification</w:t>
      </w:r>
      <w:r w:rsidRPr="000C266F">
        <w:t>: College of Computer and Infor- mation Engineering, Hohai University, Nanjing 210098, China;</w:t>
      </w:r>
    </w:p>
    <w:p w14:paraId="0BC3DBE5" w14:textId="77777777" w:rsidR="00037F1B" w:rsidRPr="000C266F" w:rsidRDefault="00037F1B" w:rsidP="00037F1B"/>
    <w:p w14:paraId="73D7A379" w14:textId="77777777" w:rsidR="00037F1B" w:rsidRPr="000C266F" w:rsidRDefault="0027113F" w:rsidP="00037F1B">
      <w:r w:rsidRPr="004C73F9">
        <w:t>4</w:t>
      </w:r>
      <w:r w:rsidR="00037F1B" w:rsidRPr="000C266F">
        <w:t xml:space="preserve"> - [</w:t>
      </w:r>
      <w:r w:rsidR="00037F1B" w:rsidRPr="000C266F">
        <w:rPr>
          <w:caps/>
          <w:szCs w:val="22"/>
        </w:rPr>
        <w:t>Arni Darliani Asy’arie, Adi Wahyu Pribadi – 2009</w:t>
      </w:r>
      <w:r w:rsidR="00037F1B" w:rsidRPr="000C266F">
        <w:rPr>
          <w:smallCaps/>
          <w:szCs w:val="22"/>
        </w:rPr>
        <w:t>]</w:t>
      </w:r>
      <w:r w:rsidR="00037F1B" w:rsidRPr="000C266F">
        <w:t xml:space="preserve">. </w:t>
      </w:r>
      <w:r w:rsidR="00B432EB" w:rsidRPr="000C266F">
        <w:rPr>
          <w:b/>
        </w:rPr>
        <w:t xml:space="preserve">Automatic News Articles Classification in Indonesian </w:t>
      </w:r>
      <w:proofErr w:type="spellStart"/>
      <w:r w:rsidR="00B432EB" w:rsidRPr="000C266F">
        <w:rPr>
          <w:b/>
        </w:rPr>
        <w:t>Language</w:t>
      </w:r>
      <w:bookmarkStart w:id="27" w:name="_GoBack"/>
      <w:bookmarkEnd w:id="27"/>
      <w:proofErr w:type="spellEnd"/>
      <w:r w:rsidR="00B432EB" w:rsidRPr="000C266F">
        <w:rPr>
          <w:b/>
        </w:rPr>
        <w:t xml:space="preserve"> </w:t>
      </w:r>
      <w:proofErr w:type="spellStart"/>
      <w:r w:rsidR="00B432EB" w:rsidRPr="000C266F">
        <w:rPr>
          <w:b/>
        </w:rPr>
        <w:t>by</w:t>
      </w:r>
      <w:proofErr w:type="spellEnd"/>
      <w:r w:rsidR="00B432EB" w:rsidRPr="000C266F">
        <w:rPr>
          <w:b/>
        </w:rPr>
        <w:t xml:space="preserve"> </w:t>
      </w:r>
      <w:proofErr w:type="spellStart"/>
      <w:r w:rsidR="00B432EB" w:rsidRPr="000C266F">
        <w:rPr>
          <w:b/>
        </w:rPr>
        <w:t>Using</w:t>
      </w:r>
      <w:proofErr w:type="spellEnd"/>
      <w:r w:rsidR="00B432EB" w:rsidRPr="000C266F">
        <w:rPr>
          <w:b/>
        </w:rPr>
        <w:t xml:space="preserve"> </w:t>
      </w:r>
      <w:proofErr w:type="spellStart"/>
      <w:r w:rsidR="00B432EB" w:rsidRPr="000C266F">
        <w:rPr>
          <w:b/>
        </w:rPr>
        <w:t>Naive</w:t>
      </w:r>
      <w:proofErr w:type="spellEnd"/>
      <w:r w:rsidR="00B432EB" w:rsidRPr="000C266F">
        <w:rPr>
          <w:b/>
        </w:rPr>
        <w:t xml:space="preserve"> </w:t>
      </w:r>
      <w:proofErr w:type="spellStart"/>
      <w:r w:rsidR="00B432EB" w:rsidRPr="000C266F">
        <w:rPr>
          <w:b/>
        </w:rPr>
        <w:t>Bayes</w:t>
      </w:r>
      <w:proofErr w:type="spellEnd"/>
      <w:r w:rsidR="00B432EB" w:rsidRPr="000C266F">
        <w:rPr>
          <w:b/>
        </w:rPr>
        <w:t xml:space="preserve"> </w:t>
      </w:r>
      <w:proofErr w:type="spellStart"/>
      <w:r w:rsidR="00B432EB" w:rsidRPr="000C266F">
        <w:rPr>
          <w:b/>
        </w:rPr>
        <w:t>Classifier</w:t>
      </w:r>
      <w:proofErr w:type="spellEnd"/>
      <w:r w:rsidR="00B432EB" w:rsidRPr="000C266F">
        <w:rPr>
          <w:b/>
        </w:rPr>
        <w:t xml:space="preserve"> </w:t>
      </w:r>
      <w:proofErr w:type="spellStart"/>
      <w:r w:rsidR="00B432EB" w:rsidRPr="000C266F">
        <w:rPr>
          <w:b/>
        </w:rPr>
        <w:t>M</w:t>
      </w:r>
      <w:r w:rsidR="00B432EB" w:rsidRPr="000C266F">
        <w:rPr>
          <w:b/>
        </w:rPr>
        <w:t>e</w:t>
      </w:r>
      <w:r w:rsidR="00B432EB" w:rsidRPr="000C266F">
        <w:rPr>
          <w:b/>
        </w:rPr>
        <w:t>thod</w:t>
      </w:r>
      <w:proofErr w:type="spellEnd"/>
      <w:r w:rsidR="00B432EB" w:rsidRPr="000C266F">
        <w:t xml:space="preserve">: </w:t>
      </w:r>
      <w:proofErr w:type="spellStart"/>
      <w:r w:rsidR="00B432EB" w:rsidRPr="000C266F">
        <w:t>Universitas</w:t>
      </w:r>
      <w:proofErr w:type="spellEnd"/>
      <w:r w:rsidR="00B432EB" w:rsidRPr="000C266F">
        <w:t xml:space="preserve"> </w:t>
      </w:r>
      <w:proofErr w:type="spellStart"/>
      <w:r w:rsidR="00B432EB" w:rsidRPr="000C266F">
        <w:t>Islam</w:t>
      </w:r>
      <w:proofErr w:type="spellEnd"/>
      <w:r w:rsidR="00B432EB" w:rsidRPr="000C266F">
        <w:t xml:space="preserve"> </w:t>
      </w:r>
      <w:proofErr w:type="spellStart"/>
      <w:r w:rsidR="00B432EB" w:rsidRPr="000C266F">
        <w:t>Negeri</w:t>
      </w:r>
      <w:proofErr w:type="spellEnd"/>
      <w:r w:rsidR="00B432EB" w:rsidRPr="000C266F">
        <w:t xml:space="preserve"> </w:t>
      </w:r>
      <w:proofErr w:type="spellStart"/>
      <w:r w:rsidR="00B432EB" w:rsidRPr="000C266F">
        <w:t>Syarif</w:t>
      </w:r>
      <w:proofErr w:type="spellEnd"/>
      <w:r w:rsidR="00B432EB" w:rsidRPr="000C266F">
        <w:t xml:space="preserve"> </w:t>
      </w:r>
      <w:proofErr w:type="spellStart"/>
      <w:r w:rsidR="00B432EB" w:rsidRPr="000C266F">
        <w:t>Hidayatullah</w:t>
      </w:r>
      <w:proofErr w:type="spellEnd"/>
      <w:r w:rsidR="00B432EB" w:rsidRPr="000C266F">
        <w:t xml:space="preserve"> Jakarta, </w:t>
      </w:r>
      <w:proofErr w:type="spellStart"/>
      <w:r w:rsidR="00B432EB" w:rsidRPr="000C266F">
        <w:t>Universitas</w:t>
      </w:r>
      <w:proofErr w:type="spellEnd"/>
      <w:r w:rsidR="00B432EB" w:rsidRPr="000C266F">
        <w:t xml:space="preserve"> </w:t>
      </w:r>
      <w:proofErr w:type="spellStart"/>
      <w:r w:rsidR="00B432EB" w:rsidRPr="000C266F">
        <w:t>Pancasila</w:t>
      </w:r>
      <w:proofErr w:type="spellEnd"/>
      <w:r w:rsidR="00B432EB" w:rsidRPr="000C266F">
        <w:t xml:space="preserve"> </w:t>
      </w:r>
      <w:proofErr w:type="spellStart"/>
      <w:r w:rsidR="00B432EB" w:rsidRPr="000C266F">
        <w:t>Jl</w:t>
      </w:r>
      <w:proofErr w:type="spellEnd"/>
      <w:r w:rsidR="00B432EB" w:rsidRPr="000C266F">
        <w:t xml:space="preserve">. </w:t>
      </w:r>
      <w:proofErr w:type="spellStart"/>
      <w:r w:rsidR="00B432EB" w:rsidRPr="000C266F">
        <w:t>Srengseng</w:t>
      </w:r>
      <w:proofErr w:type="spellEnd"/>
      <w:r w:rsidR="00B432EB" w:rsidRPr="000C266F">
        <w:t xml:space="preserve"> </w:t>
      </w:r>
      <w:proofErr w:type="spellStart"/>
      <w:r w:rsidR="00B432EB" w:rsidRPr="000C266F">
        <w:t>Sawah</w:t>
      </w:r>
      <w:proofErr w:type="spellEnd"/>
      <w:r w:rsidR="00B432EB" w:rsidRPr="000C266F">
        <w:t xml:space="preserve">, </w:t>
      </w:r>
      <w:proofErr w:type="spellStart"/>
      <w:r w:rsidR="00B432EB" w:rsidRPr="000C266F">
        <w:t>Jagakarsa</w:t>
      </w:r>
      <w:proofErr w:type="spellEnd"/>
      <w:r w:rsidR="00B432EB" w:rsidRPr="000C266F">
        <w:t xml:space="preserve"> Jakarta.</w:t>
      </w:r>
    </w:p>
    <w:p w14:paraId="32A75D82" w14:textId="77777777" w:rsidR="00037F1B" w:rsidRPr="000C266F" w:rsidRDefault="00037F1B" w:rsidP="00037F1B"/>
    <w:p w14:paraId="59BB0424" w14:textId="77777777" w:rsidR="001F53CC" w:rsidRPr="000C266F" w:rsidRDefault="00B432EB" w:rsidP="00037F1B">
      <w:r w:rsidRPr="000C266F">
        <w:t>5 - [</w:t>
      </w:r>
      <w:r w:rsidRPr="000C266F">
        <w:rPr>
          <w:caps/>
          <w:szCs w:val="22"/>
        </w:rPr>
        <w:t>Chin-Yew Lin, Eduard Hovy</w:t>
      </w:r>
      <w:r w:rsidRPr="000C266F">
        <w:t xml:space="preserve"> – 1997]. </w:t>
      </w:r>
      <w:proofErr w:type="spellStart"/>
      <w:r w:rsidRPr="000C266F">
        <w:rPr>
          <w:b/>
        </w:rPr>
        <w:t>Identifying</w:t>
      </w:r>
      <w:proofErr w:type="spellEnd"/>
      <w:r w:rsidRPr="000C266F">
        <w:rPr>
          <w:b/>
        </w:rPr>
        <w:t xml:space="preserve"> </w:t>
      </w:r>
      <w:proofErr w:type="spellStart"/>
      <w:r w:rsidRPr="000C266F">
        <w:rPr>
          <w:b/>
        </w:rPr>
        <w:t>Topics</w:t>
      </w:r>
      <w:proofErr w:type="spellEnd"/>
      <w:r w:rsidRPr="000C266F">
        <w:rPr>
          <w:b/>
        </w:rPr>
        <w:t xml:space="preserve"> </w:t>
      </w:r>
      <w:proofErr w:type="spellStart"/>
      <w:r w:rsidRPr="000C266F">
        <w:rPr>
          <w:b/>
        </w:rPr>
        <w:t>by</w:t>
      </w:r>
      <w:proofErr w:type="spellEnd"/>
      <w:r w:rsidRPr="000C266F">
        <w:rPr>
          <w:b/>
        </w:rPr>
        <w:t xml:space="preserve"> Position, </w:t>
      </w:r>
      <w:proofErr w:type="spellStart"/>
      <w:r w:rsidRPr="000C266F">
        <w:t>Info</w:t>
      </w:r>
      <w:r w:rsidRPr="000C266F">
        <w:t>r</w:t>
      </w:r>
      <w:r w:rsidRPr="000C266F">
        <w:t>mation</w:t>
      </w:r>
      <w:proofErr w:type="spellEnd"/>
      <w:r w:rsidRPr="000C266F">
        <w:t xml:space="preserve"> </w:t>
      </w:r>
      <w:proofErr w:type="spellStart"/>
      <w:r w:rsidRPr="000C266F">
        <w:t>Sciences</w:t>
      </w:r>
      <w:proofErr w:type="spellEnd"/>
      <w:r w:rsidRPr="000C266F">
        <w:t xml:space="preserve"> </w:t>
      </w:r>
      <w:proofErr w:type="spellStart"/>
      <w:r w:rsidRPr="000C266F">
        <w:t>Institute</w:t>
      </w:r>
      <w:proofErr w:type="spellEnd"/>
      <w:r w:rsidRPr="000C266F">
        <w:t xml:space="preserve"> </w:t>
      </w:r>
      <w:proofErr w:type="spellStart"/>
      <w:r w:rsidRPr="000C266F">
        <w:t>of</w:t>
      </w:r>
      <w:proofErr w:type="spellEnd"/>
      <w:r w:rsidRPr="000C266F">
        <w:t xml:space="preserve"> </w:t>
      </w:r>
      <w:proofErr w:type="spellStart"/>
      <w:r w:rsidRPr="000C266F">
        <w:t>the</w:t>
      </w:r>
      <w:proofErr w:type="spellEnd"/>
      <w:r w:rsidRPr="000C266F">
        <w:t xml:space="preserve"> </w:t>
      </w:r>
      <w:proofErr w:type="spellStart"/>
      <w:r w:rsidRPr="000C266F">
        <w:t>University</w:t>
      </w:r>
      <w:proofErr w:type="spellEnd"/>
      <w:r w:rsidRPr="000C266F">
        <w:t xml:space="preserve"> </w:t>
      </w:r>
      <w:proofErr w:type="spellStart"/>
      <w:r w:rsidRPr="000C266F">
        <w:t>of</w:t>
      </w:r>
      <w:proofErr w:type="spellEnd"/>
      <w:r w:rsidRPr="000C266F">
        <w:t xml:space="preserve"> Southern </w:t>
      </w:r>
      <w:proofErr w:type="spellStart"/>
      <w:r w:rsidRPr="000C266F">
        <w:t>California</w:t>
      </w:r>
      <w:proofErr w:type="spellEnd"/>
    </w:p>
    <w:p w14:paraId="769AB097" w14:textId="77777777" w:rsidR="00107C4A" w:rsidRPr="000C266F" w:rsidRDefault="00107C4A" w:rsidP="00633AF4">
      <w:pPr>
        <w:rPr>
          <w:szCs w:val="22"/>
        </w:rPr>
      </w:pPr>
    </w:p>
    <w:p w14:paraId="2775970E" w14:textId="77777777" w:rsidR="00EF24C9" w:rsidRPr="000C266F" w:rsidRDefault="00B432EB" w:rsidP="00EF24C9">
      <w:pPr>
        <w:rPr>
          <w:szCs w:val="22"/>
        </w:rPr>
      </w:pPr>
      <w:r w:rsidRPr="000C266F">
        <w:t>6 - [</w:t>
      </w:r>
      <w:r w:rsidRPr="000C266F">
        <w:rPr>
          <w:caps/>
          <w:szCs w:val="22"/>
        </w:rPr>
        <w:t>Dipanjan Das, Andre F.T. Martins</w:t>
      </w:r>
      <w:r w:rsidRPr="000C266F">
        <w:rPr>
          <w:szCs w:val="22"/>
        </w:rPr>
        <w:t xml:space="preserve"> -  2007] </w:t>
      </w:r>
      <w:r w:rsidRPr="000C266F">
        <w:rPr>
          <w:b/>
          <w:szCs w:val="22"/>
        </w:rPr>
        <w:t xml:space="preserve">A </w:t>
      </w:r>
      <w:proofErr w:type="spellStart"/>
      <w:r w:rsidRPr="000C266F">
        <w:rPr>
          <w:b/>
          <w:szCs w:val="22"/>
        </w:rPr>
        <w:t>Survey</w:t>
      </w:r>
      <w:proofErr w:type="spellEnd"/>
      <w:r w:rsidRPr="000C266F">
        <w:rPr>
          <w:b/>
          <w:szCs w:val="22"/>
        </w:rPr>
        <w:t xml:space="preserve"> </w:t>
      </w:r>
      <w:proofErr w:type="spellStart"/>
      <w:r w:rsidRPr="000C266F">
        <w:rPr>
          <w:b/>
          <w:szCs w:val="22"/>
        </w:rPr>
        <w:t>on</w:t>
      </w:r>
      <w:proofErr w:type="spellEnd"/>
      <w:r w:rsidRPr="000C266F">
        <w:rPr>
          <w:b/>
          <w:szCs w:val="22"/>
        </w:rPr>
        <w:t xml:space="preserve"> </w:t>
      </w:r>
      <w:proofErr w:type="spellStart"/>
      <w:r w:rsidRPr="000C266F">
        <w:rPr>
          <w:b/>
          <w:szCs w:val="22"/>
        </w:rPr>
        <w:t>Automatic</w:t>
      </w:r>
      <w:proofErr w:type="spellEnd"/>
      <w:r w:rsidRPr="000C266F">
        <w:rPr>
          <w:b/>
          <w:szCs w:val="22"/>
        </w:rPr>
        <w:t xml:space="preserve"> </w:t>
      </w:r>
      <w:proofErr w:type="spellStart"/>
      <w:r w:rsidRPr="000C266F">
        <w:rPr>
          <w:b/>
          <w:szCs w:val="22"/>
        </w:rPr>
        <w:t>Text</w:t>
      </w:r>
      <w:proofErr w:type="spellEnd"/>
      <w:r w:rsidRPr="000C266F">
        <w:rPr>
          <w:b/>
          <w:szCs w:val="22"/>
        </w:rPr>
        <w:t xml:space="preserve"> </w:t>
      </w:r>
      <w:proofErr w:type="spellStart"/>
      <w:r w:rsidRPr="000C266F">
        <w:rPr>
          <w:b/>
          <w:szCs w:val="22"/>
        </w:rPr>
        <w:t>Summarization</w:t>
      </w:r>
      <w:proofErr w:type="spellEnd"/>
      <w:r w:rsidRPr="000C266F">
        <w:rPr>
          <w:b/>
          <w:szCs w:val="22"/>
        </w:rPr>
        <w:t>,</w:t>
      </w:r>
      <w:r w:rsidRPr="000C266F">
        <w:rPr>
          <w:szCs w:val="22"/>
        </w:rPr>
        <w:t xml:space="preserve"> </w:t>
      </w:r>
      <w:proofErr w:type="spellStart"/>
      <w:r w:rsidRPr="000C266F">
        <w:rPr>
          <w:szCs w:val="22"/>
        </w:rPr>
        <w:t>Language</w:t>
      </w:r>
      <w:proofErr w:type="spellEnd"/>
      <w:r w:rsidRPr="000C266F">
        <w:rPr>
          <w:szCs w:val="22"/>
        </w:rPr>
        <w:t xml:space="preserve"> Technologies </w:t>
      </w:r>
      <w:proofErr w:type="spellStart"/>
      <w:r w:rsidRPr="000C266F">
        <w:rPr>
          <w:szCs w:val="22"/>
        </w:rPr>
        <w:t>Institute</w:t>
      </w:r>
      <w:proofErr w:type="spellEnd"/>
      <w:r w:rsidRPr="000C266F">
        <w:rPr>
          <w:szCs w:val="22"/>
        </w:rPr>
        <w:t xml:space="preserve"> Carnegie </w:t>
      </w:r>
      <w:proofErr w:type="spellStart"/>
      <w:r w:rsidRPr="000C266F">
        <w:rPr>
          <w:szCs w:val="22"/>
        </w:rPr>
        <w:t>Mellon</w:t>
      </w:r>
      <w:proofErr w:type="spellEnd"/>
      <w:r w:rsidRPr="000C266F">
        <w:rPr>
          <w:szCs w:val="22"/>
        </w:rPr>
        <w:t xml:space="preserve"> </w:t>
      </w:r>
      <w:proofErr w:type="spellStart"/>
      <w:r w:rsidRPr="000C266F">
        <w:rPr>
          <w:szCs w:val="22"/>
        </w:rPr>
        <w:t>University</w:t>
      </w:r>
      <w:proofErr w:type="spellEnd"/>
      <w:r w:rsidRPr="000C266F">
        <w:rPr>
          <w:szCs w:val="22"/>
        </w:rPr>
        <w:t>.</w:t>
      </w:r>
    </w:p>
    <w:p w14:paraId="6530B3D9" w14:textId="77777777" w:rsidR="00EF24C9" w:rsidRPr="000C266F" w:rsidRDefault="00EF24C9" w:rsidP="00633AF4">
      <w:pPr>
        <w:rPr>
          <w:szCs w:val="22"/>
        </w:rPr>
      </w:pPr>
    </w:p>
    <w:p w14:paraId="18707BC7" w14:textId="77777777" w:rsidR="00037F1B" w:rsidRPr="000C266F" w:rsidRDefault="00B432EB" w:rsidP="00633AF4">
      <w:pPr>
        <w:rPr>
          <w:szCs w:val="22"/>
        </w:rPr>
      </w:pPr>
      <w:r w:rsidRPr="000C266F">
        <w:rPr>
          <w:szCs w:val="22"/>
        </w:rPr>
        <w:t>7 - [</w:t>
      </w:r>
      <w:r w:rsidRPr="000C266F">
        <w:rPr>
          <w:caps/>
          <w:szCs w:val="22"/>
        </w:rPr>
        <w:t>Jacob Perkins</w:t>
      </w:r>
      <w:r w:rsidRPr="000C266F">
        <w:rPr>
          <w:szCs w:val="22"/>
        </w:rPr>
        <w:t xml:space="preserve"> - 2010]. </w:t>
      </w:r>
      <w:r w:rsidRPr="000C266F">
        <w:rPr>
          <w:b/>
          <w:szCs w:val="22"/>
        </w:rPr>
        <w:t xml:space="preserve">Python </w:t>
      </w:r>
      <w:proofErr w:type="spellStart"/>
      <w:r w:rsidRPr="000C266F">
        <w:rPr>
          <w:b/>
          <w:szCs w:val="22"/>
        </w:rPr>
        <w:t>Text</w:t>
      </w:r>
      <w:proofErr w:type="spellEnd"/>
      <w:r w:rsidRPr="000C266F">
        <w:rPr>
          <w:b/>
          <w:szCs w:val="22"/>
        </w:rPr>
        <w:t xml:space="preserve"> </w:t>
      </w:r>
      <w:proofErr w:type="spellStart"/>
      <w:r w:rsidRPr="000C266F">
        <w:rPr>
          <w:b/>
          <w:szCs w:val="22"/>
        </w:rPr>
        <w:t>Processing</w:t>
      </w:r>
      <w:proofErr w:type="spellEnd"/>
      <w:r w:rsidRPr="000C266F">
        <w:rPr>
          <w:b/>
          <w:szCs w:val="22"/>
        </w:rPr>
        <w:t xml:space="preserve"> </w:t>
      </w:r>
      <w:proofErr w:type="spellStart"/>
      <w:r w:rsidRPr="000C266F">
        <w:rPr>
          <w:b/>
          <w:szCs w:val="22"/>
        </w:rPr>
        <w:t>with</w:t>
      </w:r>
      <w:proofErr w:type="spellEnd"/>
      <w:r w:rsidRPr="000C266F">
        <w:rPr>
          <w:b/>
          <w:szCs w:val="22"/>
        </w:rPr>
        <w:t xml:space="preserve"> NLTK 2.0 </w:t>
      </w:r>
      <w:proofErr w:type="spellStart"/>
      <w:r w:rsidRPr="000C266F">
        <w:rPr>
          <w:b/>
          <w:szCs w:val="22"/>
        </w:rPr>
        <w:t>Cookbook</w:t>
      </w:r>
      <w:proofErr w:type="spellEnd"/>
      <w:r w:rsidRPr="000C266F">
        <w:rPr>
          <w:szCs w:val="22"/>
        </w:rPr>
        <w:t>.</w:t>
      </w:r>
    </w:p>
    <w:p w14:paraId="2E494302" w14:textId="77777777" w:rsidR="00107C4A" w:rsidRPr="000C266F" w:rsidRDefault="00107C4A" w:rsidP="00633AF4">
      <w:pPr>
        <w:rPr>
          <w:szCs w:val="22"/>
        </w:rPr>
      </w:pPr>
    </w:p>
    <w:p w14:paraId="4B9C62AA" w14:textId="77777777" w:rsidR="00107C4A" w:rsidRPr="000C266F" w:rsidRDefault="00107C4A" w:rsidP="00633AF4">
      <w:pPr>
        <w:rPr>
          <w:szCs w:val="22"/>
        </w:rPr>
      </w:pPr>
      <w:r w:rsidRPr="004C73F9">
        <w:rPr>
          <w:szCs w:val="22"/>
        </w:rPr>
        <w:t>8</w:t>
      </w:r>
      <w:r w:rsidR="00633AF4" w:rsidRPr="000C266F">
        <w:rPr>
          <w:szCs w:val="22"/>
        </w:rPr>
        <w:t xml:space="preserve"> </w:t>
      </w:r>
      <w:r w:rsidRPr="000C266F">
        <w:rPr>
          <w:szCs w:val="22"/>
        </w:rPr>
        <w:t xml:space="preserve">-[LUIZ CLÁUDIO GOMES MAIA – 2008] </w:t>
      </w:r>
      <w:r w:rsidRPr="000C266F">
        <w:rPr>
          <w:b/>
          <w:szCs w:val="22"/>
        </w:rPr>
        <w:t>Uso de Sintagmas Nominais na Classif</w:t>
      </w:r>
      <w:r w:rsidRPr="000C266F">
        <w:rPr>
          <w:b/>
          <w:szCs w:val="22"/>
        </w:rPr>
        <w:t>i</w:t>
      </w:r>
      <w:r w:rsidRPr="000C266F">
        <w:rPr>
          <w:b/>
          <w:szCs w:val="22"/>
        </w:rPr>
        <w:t>cação Automática de Documentos Eletrônicos</w:t>
      </w:r>
      <w:r w:rsidRPr="000C266F">
        <w:rPr>
          <w:szCs w:val="22"/>
        </w:rPr>
        <w:t>. UFMG.</w:t>
      </w:r>
    </w:p>
    <w:p w14:paraId="498203C6" w14:textId="77777777" w:rsidR="00107C4A" w:rsidRPr="000C266F" w:rsidRDefault="00107C4A" w:rsidP="00633AF4">
      <w:pPr>
        <w:rPr>
          <w:szCs w:val="22"/>
        </w:rPr>
      </w:pPr>
    </w:p>
    <w:p w14:paraId="1BD7B1FA" w14:textId="77777777" w:rsidR="00107C4A" w:rsidRPr="000C266F" w:rsidRDefault="00E02842" w:rsidP="00633AF4">
      <w:pPr>
        <w:rPr>
          <w:szCs w:val="22"/>
        </w:rPr>
      </w:pPr>
      <w:r w:rsidRPr="000C266F">
        <w:rPr>
          <w:szCs w:val="22"/>
        </w:rPr>
        <w:t>9</w:t>
      </w:r>
      <w:r w:rsidR="00633AF4" w:rsidRPr="000C266F">
        <w:rPr>
          <w:szCs w:val="22"/>
        </w:rPr>
        <w:t xml:space="preserve"> -</w:t>
      </w:r>
      <w:r w:rsidR="00107C4A" w:rsidRPr="000C266F">
        <w:rPr>
          <w:szCs w:val="22"/>
        </w:rPr>
        <w:t>[</w:t>
      </w:r>
      <w:r w:rsidR="00107C4A" w:rsidRPr="000C266F">
        <w:rPr>
          <w:caps/>
          <w:szCs w:val="22"/>
        </w:rPr>
        <w:t>Bruno Magalhães Nogueira - 2009</w:t>
      </w:r>
      <w:r w:rsidR="00107C4A" w:rsidRPr="000C266F">
        <w:rPr>
          <w:szCs w:val="22"/>
        </w:rPr>
        <w:t xml:space="preserve">]. </w:t>
      </w:r>
      <w:r w:rsidR="00107C4A" w:rsidRPr="000C266F">
        <w:rPr>
          <w:b/>
          <w:szCs w:val="22"/>
        </w:rPr>
        <w:t>Avaliação de métodos não-supervisionados de seleção de atributos para Mineração de Textos</w:t>
      </w:r>
      <w:r w:rsidR="00107C4A" w:rsidRPr="000C266F">
        <w:rPr>
          <w:szCs w:val="22"/>
        </w:rPr>
        <w:t xml:space="preserve">. </w:t>
      </w:r>
      <w:r w:rsidR="00B432EB" w:rsidRPr="000C266F">
        <w:rPr>
          <w:szCs w:val="22"/>
        </w:rPr>
        <w:t>ICMC-USP.</w:t>
      </w:r>
    </w:p>
    <w:p w14:paraId="3CD37EA4" w14:textId="77777777" w:rsidR="00224B11" w:rsidRPr="000C266F" w:rsidRDefault="00224B11" w:rsidP="00107C4A">
      <w:pPr>
        <w:pStyle w:val="Referenciabibliografica"/>
        <w:rPr>
          <w:rFonts w:ascii="Times New Roman" w:eastAsia="Times New Roman" w:hAnsi="Times New Roman"/>
          <w:color w:val="auto"/>
          <w:sz w:val="20"/>
          <w:lang w:val="pt-BR"/>
        </w:rPr>
      </w:pPr>
    </w:p>
    <w:p w14:paraId="18AE239C" w14:textId="77777777" w:rsidR="009B671D" w:rsidRPr="000C266F" w:rsidRDefault="00B432EB" w:rsidP="009B671D">
      <w:pPr>
        <w:rPr>
          <w:szCs w:val="22"/>
        </w:rPr>
      </w:pPr>
      <w:r w:rsidRPr="000C266F">
        <w:rPr>
          <w:szCs w:val="22"/>
        </w:rPr>
        <w:t>10 -[</w:t>
      </w:r>
      <w:r w:rsidRPr="000C266F">
        <w:rPr>
          <w:caps/>
          <w:szCs w:val="22"/>
        </w:rPr>
        <w:t>Francesco Ricci, Lior Rokach, Bracha Shapira - 2010</w:t>
      </w:r>
      <w:r w:rsidRPr="000C266F">
        <w:rPr>
          <w:szCs w:val="22"/>
        </w:rPr>
        <w:t xml:space="preserve">]. </w:t>
      </w:r>
      <w:proofErr w:type="spellStart"/>
      <w:r w:rsidRPr="000C266F">
        <w:rPr>
          <w:b/>
          <w:szCs w:val="22"/>
        </w:rPr>
        <w:t>Introduction</w:t>
      </w:r>
      <w:proofErr w:type="spellEnd"/>
      <w:r w:rsidRPr="000C266F">
        <w:rPr>
          <w:b/>
          <w:szCs w:val="22"/>
        </w:rPr>
        <w:t xml:space="preserve"> </w:t>
      </w:r>
      <w:proofErr w:type="spellStart"/>
      <w:r w:rsidRPr="000C266F">
        <w:rPr>
          <w:b/>
          <w:szCs w:val="22"/>
        </w:rPr>
        <w:t>to</w:t>
      </w:r>
      <w:proofErr w:type="spellEnd"/>
      <w:r w:rsidRPr="000C266F">
        <w:rPr>
          <w:b/>
          <w:szCs w:val="22"/>
        </w:rPr>
        <w:t xml:space="preserve"> </w:t>
      </w:r>
      <w:proofErr w:type="spellStart"/>
      <w:r w:rsidRPr="000C266F">
        <w:rPr>
          <w:b/>
          <w:szCs w:val="22"/>
        </w:rPr>
        <w:t>Recommender</w:t>
      </w:r>
      <w:proofErr w:type="spellEnd"/>
      <w:r w:rsidRPr="000C266F">
        <w:rPr>
          <w:b/>
          <w:szCs w:val="22"/>
        </w:rPr>
        <w:t xml:space="preserve"> Systems </w:t>
      </w:r>
      <w:proofErr w:type="spellStart"/>
      <w:r w:rsidRPr="000C266F">
        <w:rPr>
          <w:b/>
          <w:szCs w:val="22"/>
        </w:rPr>
        <w:t>Handbook</w:t>
      </w:r>
      <w:proofErr w:type="spellEnd"/>
      <w:r w:rsidRPr="000C266F">
        <w:rPr>
          <w:szCs w:val="22"/>
        </w:rPr>
        <w:t>.</w:t>
      </w:r>
    </w:p>
    <w:p w14:paraId="6B98DCD4" w14:textId="77777777" w:rsidR="009B671D" w:rsidRPr="000C266F" w:rsidRDefault="009B671D" w:rsidP="009B671D">
      <w:pPr>
        <w:rPr>
          <w:szCs w:val="22"/>
        </w:rPr>
      </w:pPr>
    </w:p>
    <w:p w14:paraId="625CA3F4" w14:textId="77777777" w:rsidR="009B671D" w:rsidRPr="000C266F" w:rsidRDefault="00B432EB" w:rsidP="00407C99">
      <w:pPr>
        <w:rPr>
          <w:caps/>
          <w:szCs w:val="22"/>
        </w:rPr>
      </w:pPr>
      <w:r w:rsidRPr="000C266F">
        <w:rPr>
          <w:szCs w:val="22"/>
        </w:rPr>
        <w:t>11 -[</w:t>
      </w:r>
      <w:r w:rsidRPr="000C266F">
        <w:rPr>
          <w:caps/>
          <w:szCs w:val="22"/>
        </w:rPr>
        <w:t>Bracha Shapira, Lior Rokach - 2010</w:t>
      </w:r>
      <w:r w:rsidRPr="000C266F">
        <w:rPr>
          <w:szCs w:val="22"/>
        </w:rPr>
        <w:t xml:space="preserve">]. </w:t>
      </w:r>
      <w:proofErr w:type="spellStart"/>
      <w:r w:rsidRPr="000C266F">
        <w:rPr>
          <w:b/>
          <w:szCs w:val="22"/>
        </w:rPr>
        <w:t>Recommender</w:t>
      </w:r>
      <w:proofErr w:type="spellEnd"/>
      <w:r w:rsidRPr="000C266F">
        <w:rPr>
          <w:b/>
          <w:szCs w:val="22"/>
        </w:rPr>
        <w:t xml:space="preserve"> Systems </w:t>
      </w:r>
      <w:proofErr w:type="spellStart"/>
      <w:r w:rsidRPr="000C266F">
        <w:rPr>
          <w:b/>
          <w:szCs w:val="22"/>
        </w:rPr>
        <w:t>and</w:t>
      </w:r>
      <w:proofErr w:type="spellEnd"/>
      <w:r w:rsidRPr="000C266F">
        <w:rPr>
          <w:b/>
          <w:szCs w:val="22"/>
        </w:rPr>
        <w:t xml:space="preserve"> </w:t>
      </w:r>
      <w:proofErr w:type="spellStart"/>
      <w:r w:rsidRPr="000C266F">
        <w:rPr>
          <w:b/>
          <w:szCs w:val="22"/>
        </w:rPr>
        <w:t>Search</w:t>
      </w:r>
      <w:proofErr w:type="spellEnd"/>
      <w:r w:rsidRPr="000C266F">
        <w:rPr>
          <w:b/>
          <w:szCs w:val="22"/>
        </w:rPr>
        <w:t xml:space="preserve"> </w:t>
      </w:r>
      <w:proofErr w:type="spellStart"/>
      <w:r w:rsidRPr="000C266F">
        <w:rPr>
          <w:b/>
          <w:szCs w:val="22"/>
        </w:rPr>
        <w:t>Engines</w:t>
      </w:r>
      <w:proofErr w:type="spellEnd"/>
      <w:r w:rsidRPr="000C266F">
        <w:rPr>
          <w:b/>
          <w:szCs w:val="22"/>
        </w:rPr>
        <w:t xml:space="preserve"> – </w:t>
      </w:r>
      <w:proofErr w:type="spellStart"/>
      <w:r w:rsidRPr="000C266F">
        <w:rPr>
          <w:b/>
          <w:szCs w:val="22"/>
        </w:rPr>
        <w:t>Two</w:t>
      </w:r>
      <w:proofErr w:type="spellEnd"/>
      <w:r w:rsidRPr="000C266F">
        <w:rPr>
          <w:b/>
          <w:szCs w:val="22"/>
        </w:rPr>
        <w:t xml:space="preserve"> </w:t>
      </w:r>
      <w:proofErr w:type="spellStart"/>
      <w:r w:rsidRPr="000C266F">
        <w:rPr>
          <w:b/>
          <w:szCs w:val="22"/>
        </w:rPr>
        <w:t>sides</w:t>
      </w:r>
      <w:proofErr w:type="spellEnd"/>
      <w:r w:rsidRPr="000C266F">
        <w:rPr>
          <w:b/>
          <w:szCs w:val="22"/>
        </w:rPr>
        <w:t xml:space="preserve"> </w:t>
      </w:r>
      <w:proofErr w:type="spellStart"/>
      <w:r w:rsidRPr="000C266F">
        <w:rPr>
          <w:b/>
          <w:szCs w:val="22"/>
        </w:rPr>
        <w:t>of</w:t>
      </w:r>
      <w:proofErr w:type="spellEnd"/>
      <w:r w:rsidRPr="000C266F">
        <w:rPr>
          <w:b/>
          <w:szCs w:val="22"/>
        </w:rPr>
        <w:t xml:space="preserve"> </w:t>
      </w:r>
      <w:proofErr w:type="spellStart"/>
      <w:r w:rsidRPr="000C266F">
        <w:rPr>
          <w:b/>
          <w:szCs w:val="22"/>
        </w:rPr>
        <w:t>the</w:t>
      </w:r>
      <w:proofErr w:type="spellEnd"/>
      <w:r w:rsidRPr="000C266F">
        <w:rPr>
          <w:b/>
          <w:szCs w:val="22"/>
        </w:rPr>
        <w:t xml:space="preserve"> </w:t>
      </w:r>
      <w:proofErr w:type="spellStart"/>
      <w:r w:rsidRPr="000C266F">
        <w:rPr>
          <w:b/>
          <w:szCs w:val="22"/>
        </w:rPr>
        <w:t>same</w:t>
      </w:r>
      <w:proofErr w:type="spellEnd"/>
      <w:r w:rsidRPr="000C266F">
        <w:rPr>
          <w:b/>
          <w:szCs w:val="22"/>
        </w:rPr>
        <w:t xml:space="preserve"> </w:t>
      </w:r>
      <w:proofErr w:type="spellStart"/>
      <w:r w:rsidRPr="000C266F">
        <w:rPr>
          <w:b/>
          <w:szCs w:val="22"/>
        </w:rPr>
        <w:t>Coin</w:t>
      </w:r>
      <w:proofErr w:type="spellEnd"/>
      <w:r w:rsidRPr="000C266F">
        <w:rPr>
          <w:b/>
          <w:szCs w:val="22"/>
        </w:rPr>
        <w:t>!?</w:t>
      </w:r>
      <w:r w:rsidRPr="000C266F">
        <w:rPr>
          <w:szCs w:val="22"/>
        </w:rPr>
        <w:t xml:space="preserve">. </w:t>
      </w:r>
      <w:proofErr w:type="spellStart"/>
      <w:r w:rsidRPr="000C266F">
        <w:rPr>
          <w:szCs w:val="22"/>
        </w:rPr>
        <w:t>Department</w:t>
      </w:r>
      <w:proofErr w:type="spellEnd"/>
      <w:r w:rsidRPr="000C266F">
        <w:rPr>
          <w:szCs w:val="22"/>
        </w:rPr>
        <w:t xml:space="preserve"> </w:t>
      </w:r>
      <w:proofErr w:type="spellStart"/>
      <w:r w:rsidRPr="000C266F">
        <w:rPr>
          <w:szCs w:val="22"/>
        </w:rPr>
        <w:t>of</w:t>
      </w:r>
      <w:proofErr w:type="spellEnd"/>
      <w:r w:rsidRPr="000C266F">
        <w:rPr>
          <w:szCs w:val="22"/>
        </w:rPr>
        <w:t xml:space="preserve"> </w:t>
      </w:r>
      <w:proofErr w:type="spellStart"/>
      <w:r w:rsidRPr="000C266F">
        <w:rPr>
          <w:szCs w:val="22"/>
        </w:rPr>
        <w:t>Information</w:t>
      </w:r>
      <w:proofErr w:type="spellEnd"/>
      <w:r w:rsidRPr="000C266F">
        <w:rPr>
          <w:szCs w:val="22"/>
        </w:rPr>
        <w:t xml:space="preserve"> Systems </w:t>
      </w:r>
      <w:proofErr w:type="spellStart"/>
      <w:r w:rsidRPr="000C266F">
        <w:rPr>
          <w:szCs w:val="22"/>
        </w:rPr>
        <w:t>Engine</w:t>
      </w:r>
      <w:r w:rsidRPr="000C266F">
        <w:rPr>
          <w:szCs w:val="22"/>
        </w:rPr>
        <w:t>e</w:t>
      </w:r>
      <w:r w:rsidRPr="000C266F">
        <w:rPr>
          <w:szCs w:val="22"/>
        </w:rPr>
        <w:t>ring</w:t>
      </w:r>
      <w:proofErr w:type="spellEnd"/>
      <w:r w:rsidRPr="000C266F">
        <w:rPr>
          <w:szCs w:val="22"/>
        </w:rPr>
        <w:t xml:space="preserve">, Ben-Gurion </w:t>
      </w:r>
      <w:proofErr w:type="spellStart"/>
      <w:r w:rsidRPr="000C266F">
        <w:rPr>
          <w:szCs w:val="22"/>
        </w:rPr>
        <w:t>University</w:t>
      </w:r>
      <w:proofErr w:type="spellEnd"/>
      <w:r w:rsidRPr="000C266F">
        <w:rPr>
          <w:szCs w:val="22"/>
        </w:rPr>
        <w:t>.</w:t>
      </w:r>
    </w:p>
    <w:p w14:paraId="170ABA0F" w14:textId="77777777" w:rsidR="009B671D" w:rsidRPr="000C266F" w:rsidRDefault="009B671D" w:rsidP="009B671D">
      <w:pPr>
        <w:rPr>
          <w:szCs w:val="22"/>
        </w:rPr>
      </w:pPr>
    </w:p>
    <w:p w14:paraId="119092F1" w14:textId="77777777" w:rsidR="009B671D" w:rsidRPr="000C266F" w:rsidRDefault="00B432EB" w:rsidP="00F175BB">
      <w:pPr>
        <w:rPr>
          <w:szCs w:val="22"/>
        </w:rPr>
      </w:pPr>
      <w:r w:rsidRPr="000C266F">
        <w:rPr>
          <w:szCs w:val="22"/>
        </w:rPr>
        <w:t xml:space="preserve">12 -[TAKASHI YONEYA , HIROSHI MAMITSUKA1 - 2007] </w:t>
      </w:r>
      <w:r w:rsidRPr="000C266F">
        <w:rPr>
          <w:b/>
          <w:szCs w:val="22"/>
        </w:rPr>
        <w:t xml:space="preserve">PURE: A </w:t>
      </w:r>
      <w:proofErr w:type="spellStart"/>
      <w:r w:rsidRPr="000C266F">
        <w:rPr>
          <w:b/>
          <w:szCs w:val="22"/>
        </w:rPr>
        <w:t>Pubmed</w:t>
      </w:r>
      <w:proofErr w:type="spellEnd"/>
      <w:r w:rsidRPr="000C266F">
        <w:rPr>
          <w:b/>
          <w:szCs w:val="22"/>
        </w:rPr>
        <w:t xml:space="preserve"> </w:t>
      </w:r>
      <w:proofErr w:type="spellStart"/>
      <w:r w:rsidRPr="000C266F">
        <w:rPr>
          <w:b/>
          <w:szCs w:val="22"/>
        </w:rPr>
        <w:t>Article</w:t>
      </w:r>
      <w:proofErr w:type="spellEnd"/>
      <w:r w:rsidRPr="000C266F">
        <w:rPr>
          <w:b/>
          <w:szCs w:val="22"/>
        </w:rPr>
        <w:t xml:space="preserve"> </w:t>
      </w:r>
      <w:proofErr w:type="spellStart"/>
      <w:r w:rsidRPr="000C266F">
        <w:rPr>
          <w:b/>
          <w:szCs w:val="22"/>
        </w:rPr>
        <w:t>Rcommendation</w:t>
      </w:r>
      <w:proofErr w:type="spellEnd"/>
      <w:r w:rsidRPr="000C266F">
        <w:rPr>
          <w:b/>
          <w:szCs w:val="22"/>
        </w:rPr>
        <w:t xml:space="preserve"> System </w:t>
      </w:r>
      <w:proofErr w:type="spellStart"/>
      <w:r w:rsidRPr="000C266F">
        <w:rPr>
          <w:b/>
          <w:szCs w:val="22"/>
        </w:rPr>
        <w:t>Based</w:t>
      </w:r>
      <w:proofErr w:type="spellEnd"/>
      <w:r w:rsidRPr="000C266F">
        <w:rPr>
          <w:b/>
          <w:szCs w:val="22"/>
        </w:rPr>
        <w:t xml:space="preserve"> </w:t>
      </w:r>
      <w:proofErr w:type="spellStart"/>
      <w:r w:rsidRPr="000C266F">
        <w:rPr>
          <w:b/>
          <w:szCs w:val="22"/>
        </w:rPr>
        <w:t>on</w:t>
      </w:r>
      <w:proofErr w:type="spellEnd"/>
      <w:r w:rsidRPr="000C266F">
        <w:rPr>
          <w:b/>
          <w:szCs w:val="22"/>
        </w:rPr>
        <w:t xml:space="preserve"> </w:t>
      </w:r>
      <w:proofErr w:type="spellStart"/>
      <w:r w:rsidRPr="000C266F">
        <w:rPr>
          <w:b/>
          <w:szCs w:val="22"/>
        </w:rPr>
        <w:t>Content-Based</w:t>
      </w:r>
      <w:proofErr w:type="spellEnd"/>
      <w:r w:rsidRPr="000C266F">
        <w:rPr>
          <w:b/>
          <w:szCs w:val="22"/>
        </w:rPr>
        <w:t xml:space="preserve"> </w:t>
      </w:r>
      <w:proofErr w:type="spellStart"/>
      <w:r w:rsidRPr="000C266F">
        <w:rPr>
          <w:b/>
          <w:szCs w:val="22"/>
        </w:rPr>
        <w:t>Filtering</w:t>
      </w:r>
      <w:proofErr w:type="spellEnd"/>
      <w:r w:rsidRPr="000C266F">
        <w:rPr>
          <w:b/>
          <w:szCs w:val="22"/>
        </w:rPr>
        <w:t>.</w:t>
      </w:r>
      <w:r w:rsidRPr="000C266F">
        <w:rPr>
          <w:szCs w:val="22"/>
        </w:rPr>
        <w:t xml:space="preserve"> </w:t>
      </w:r>
      <w:proofErr w:type="spellStart"/>
      <w:r w:rsidRPr="000C266F">
        <w:rPr>
          <w:szCs w:val="22"/>
        </w:rPr>
        <w:t>Bioinformatics</w:t>
      </w:r>
      <w:proofErr w:type="spellEnd"/>
      <w:r w:rsidRPr="000C266F">
        <w:rPr>
          <w:szCs w:val="22"/>
        </w:rPr>
        <w:t xml:space="preserve"> Center, Kyoto </w:t>
      </w:r>
      <w:proofErr w:type="spellStart"/>
      <w:r w:rsidRPr="000C266F">
        <w:rPr>
          <w:szCs w:val="22"/>
        </w:rPr>
        <w:t>University</w:t>
      </w:r>
      <w:proofErr w:type="spellEnd"/>
      <w:r w:rsidRPr="000C266F">
        <w:rPr>
          <w:szCs w:val="22"/>
        </w:rPr>
        <w:t xml:space="preserve">, </w:t>
      </w:r>
      <w:proofErr w:type="spellStart"/>
      <w:r w:rsidRPr="000C266F">
        <w:rPr>
          <w:szCs w:val="22"/>
        </w:rPr>
        <w:t>Gokasho</w:t>
      </w:r>
      <w:proofErr w:type="spellEnd"/>
      <w:r w:rsidRPr="000C266F">
        <w:rPr>
          <w:szCs w:val="22"/>
        </w:rPr>
        <w:t xml:space="preserve"> </w:t>
      </w:r>
      <w:proofErr w:type="spellStart"/>
      <w:r w:rsidRPr="000C266F">
        <w:rPr>
          <w:szCs w:val="22"/>
        </w:rPr>
        <w:t>Uji</w:t>
      </w:r>
      <w:proofErr w:type="spellEnd"/>
      <w:r w:rsidRPr="000C266F">
        <w:rPr>
          <w:szCs w:val="22"/>
        </w:rPr>
        <w:t xml:space="preserve">, </w:t>
      </w:r>
      <w:proofErr w:type="spellStart"/>
      <w:r w:rsidRPr="000C266F">
        <w:rPr>
          <w:szCs w:val="22"/>
        </w:rPr>
        <w:t>Japan</w:t>
      </w:r>
      <w:proofErr w:type="spellEnd"/>
      <w:r w:rsidRPr="000C266F">
        <w:rPr>
          <w:szCs w:val="22"/>
        </w:rPr>
        <w:t xml:space="preserve"> </w:t>
      </w:r>
      <w:proofErr w:type="spellStart"/>
      <w:r w:rsidRPr="000C266F">
        <w:rPr>
          <w:szCs w:val="22"/>
        </w:rPr>
        <w:t>and</w:t>
      </w:r>
      <w:proofErr w:type="spellEnd"/>
      <w:r w:rsidRPr="000C266F">
        <w:rPr>
          <w:szCs w:val="22"/>
        </w:rPr>
        <w:t xml:space="preserve"> Discovery </w:t>
      </w:r>
      <w:proofErr w:type="spellStart"/>
      <w:r w:rsidRPr="000C266F">
        <w:rPr>
          <w:szCs w:val="22"/>
        </w:rPr>
        <w:t>Research</w:t>
      </w:r>
      <w:proofErr w:type="spellEnd"/>
      <w:r w:rsidRPr="000C266F">
        <w:rPr>
          <w:szCs w:val="22"/>
        </w:rPr>
        <w:t xml:space="preserve"> </w:t>
      </w:r>
      <w:proofErr w:type="spellStart"/>
      <w:r w:rsidRPr="000C266F">
        <w:rPr>
          <w:szCs w:val="22"/>
        </w:rPr>
        <w:t>Laboratories</w:t>
      </w:r>
      <w:proofErr w:type="spellEnd"/>
      <w:r w:rsidRPr="000C266F">
        <w:rPr>
          <w:szCs w:val="22"/>
        </w:rPr>
        <w:t xml:space="preserve">, </w:t>
      </w:r>
      <w:proofErr w:type="spellStart"/>
      <w:r w:rsidRPr="000C266F">
        <w:rPr>
          <w:szCs w:val="22"/>
        </w:rPr>
        <w:t>Kirin</w:t>
      </w:r>
      <w:proofErr w:type="spellEnd"/>
      <w:r w:rsidRPr="000C266F">
        <w:rPr>
          <w:szCs w:val="22"/>
        </w:rPr>
        <w:t xml:space="preserve"> Pharma, </w:t>
      </w:r>
      <w:proofErr w:type="spellStart"/>
      <w:r w:rsidRPr="000C266F">
        <w:rPr>
          <w:szCs w:val="22"/>
        </w:rPr>
        <w:t>Miyahara</w:t>
      </w:r>
      <w:proofErr w:type="spellEnd"/>
      <w:r w:rsidRPr="000C266F">
        <w:rPr>
          <w:szCs w:val="22"/>
        </w:rPr>
        <w:t xml:space="preserve">, </w:t>
      </w:r>
      <w:proofErr w:type="spellStart"/>
      <w:r w:rsidRPr="000C266F">
        <w:rPr>
          <w:szCs w:val="22"/>
        </w:rPr>
        <w:t>Takasaki</w:t>
      </w:r>
      <w:proofErr w:type="spellEnd"/>
      <w:r w:rsidRPr="000C266F">
        <w:rPr>
          <w:szCs w:val="22"/>
        </w:rPr>
        <w:t xml:space="preserve">, </w:t>
      </w:r>
      <w:proofErr w:type="spellStart"/>
      <w:r w:rsidRPr="000C266F">
        <w:rPr>
          <w:szCs w:val="22"/>
        </w:rPr>
        <w:t>Japan</w:t>
      </w:r>
      <w:proofErr w:type="spellEnd"/>
    </w:p>
    <w:p w14:paraId="7261D195" w14:textId="77777777" w:rsidR="00365178" w:rsidRPr="000C266F" w:rsidRDefault="00365178" w:rsidP="00F175BB">
      <w:pPr>
        <w:rPr>
          <w:szCs w:val="22"/>
        </w:rPr>
      </w:pPr>
    </w:p>
    <w:p w14:paraId="2DB23D83" w14:textId="77777777" w:rsidR="00365178" w:rsidRPr="000C266F" w:rsidRDefault="00B432EB" w:rsidP="00F175BB">
      <w:pPr>
        <w:rPr>
          <w:szCs w:val="22"/>
        </w:rPr>
      </w:pPr>
      <w:r w:rsidRPr="000C266F">
        <w:rPr>
          <w:szCs w:val="22"/>
        </w:rPr>
        <w:t xml:space="preserve">13 – [WORLD WIDE WEB SIZE] </w:t>
      </w:r>
      <w:r w:rsidRPr="000C266F">
        <w:rPr>
          <w:b/>
          <w:szCs w:val="22"/>
        </w:rPr>
        <w:t xml:space="preserve">Daily </w:t>
      </w:r>
      <w:proofErr w:type="spellStart"/>
      <w:r w:rsidRPr="000C266F">
        <w:rPr>
          <w:b/>
          <w:szCs w:val="22"/>
        </w:rPr>
        <w:t>Estimated</w:t>
      </w:r>
      <w:proofErr w:type="spellEnd"/>
      <w:r w:rsidRPr="000C266F">
        <w:rPr>
          <w:b/>
          <w:szCs w:val="22"/>
        </w:rPr>
        <w:t xml:space="preserve"> </w:t>
      </w:r>
      <w:proofErr w:type="spellStart"/>
      <w:r w:rsidRPr="000C266F">
        <w:rPr>
          <w:b/>
          <w:szCs w:val="22"/>
        </w:rPr>
        <w:t>Size</w:t>
      </w:r>
      <w:proofErr w:type="spellEnd"/>
      <w:r w:rsidRPr="000C266F">
        <w:rPr>
          <w:szCs w:val="22"/>
        </w:rPr>
        <w:t xml:space="preserve">, 2011 </w:t>
      </w:r>
      <w:proofErr w:type="spellStart"/>
      <w:r w:rsidRPr="000C266F">
        <w:rPr>
          <w:szCs w:val="22"/>
        </w:rPr>
        <w:t>Disponivel</w:t>
      </w:r>
      <w:proofErr w:type="spellEnd"/>
      <w:r w:rsidRPr="000C266F">
        <w:rPr>
          <w:szCs w:val="22"/>
        </w:rPr>
        <w:t xml:space="preserve"> em: &lt;http://www.worldwidewebsize.com/&gt;. Acesso em: 08 </w:t>
      </w:r>
      <w:proofErr w:type="spellStart"/>
      <w:r w:rsidRPr="000C266F">
        <w:rPr>
          <w:szCs w:val="22"/>
        </w:rPr>
        <w:t>Jul</w:t>
      </w:r>
      <w:proofErr w:type="spellEnd"/>
      <w:r w:rsidRPr="000C266F">
        <w:rPr>
          <w:szCs w:val="22"/>
        </w:rPr>
        <w:t xml:space="preserve"> 2011.</w:t>
      </w:r>
    </w:p>
    <w:p w14:paraId="29EE9226" w14:textId="77777777" w:rsidR="008144D3" w:rsidRPr="000C266F" w:rsidRDefault="008144D3" w:rsidP="00F175BB">
      <w:pPr>
        <w:rPr>
          <w:szCs w:val="22"/>
        </w:rPr>
      </w:pPr>
    </w:p>
    <w:p w14:paraId="40698130" w14:textId="77777777" w:rsidR="008144D3" w:rsidRDefault="008144D3" w:rsidP="00BB74BE">
      <w:pPr>
        <w:pStyle w:val="Bibliography"/>
        <w:rPr>
          <w:noProof/>
        </w:rPr>
      </w:pPr>
      <w:r w:rsidRPr="000C266F">
        <w:rPr>
          <w:noProof/>
        </w:rPr>
        <w:t xml:space="preserve">14 – [MINIWATTS MARKETING GROUP] </w:t>
      </w:r>
      <w:r w:rsidRPr="000C266F">
        <w:rPr>
          <w:b/>
          <w:bCs/>
          <w:noProof/>
        </w:rPr>
        <w:t>Internet World Stats</w:t>
      </w:r>
      <w:r w:rsidRPr="000C266F">
        <w:rPr>
          <w:noProof/>
        </w:rPr>
        <w:t>, 2011. Disponivel em: &lt;http://www.internetworldstats.com/stats.htm&gt;. Acesso em: 19 Jan 2011.</w:t>
      </w:r>
    </w:p>
    <w:p w14:paraId="0CF36B89" w14:textId="77777777" w:rsidR="00DA3ECD" w:rsidRDefault="00DA3ECD" w:rsidP="003937A5"/>
    <w:p w14:paraId="595A4521" w14:textId="183B3073" w:rsidR="003937A5" w:rsidRDefault="003937A5" w:rsidP="003937A5">
      <w:r w:rsidRPr="00346151">
        <w:t>1</w:t>
      </w:r>
      <w:r w:rsidR="00CA6DCA">
        <w:t>5</w:t>
      </w:r>
      <w:r w:rsidRPr="000C266F">
        <w:rPr>
          <w:noProof/>
        </w:rPr>
        <w:t xml:space="preserve"> – [</w:t>
      </w:r>
      <w:r>
        <w:t xml:space="preserve">Greg </w:t>
      </w:r>
      <w:proofErr w:type="spellStart"/>
      <w:r>
        <w:t>Linden</w:t>
      </w:r>
      <w:proofErr w:type="spellEnd"/>
      <w:r>
        <w:t>, Brent Smith, Jeremy York</w:t>
      </w:r>
      <w:r w:rsidRPr="000C266F">
        <w:rPr>
          <w:noProof/>
        </w:rPr>
        <w:t xml:space="preserve">] </w:t>
      </w:r>
      <w:r w:rsidRPr="003937A5">
        <w:rPr>
          <w:b/>
        </w:rPr>
        <w:t xml:space="preserve">Amazon.com </w:t>
      </w:r>
      <w:proofErr w:type="spellStart"/>
      <w:r w:rsidRPr="003937A5">
        <w:rPr>
          <w:b/>
        </w:rPr>
        <w:t>Recommendations</w:t>
      </w:r>
      <w:proofErr w:type="spellEnd"/>
      <w:r w:rsidRPr="003937A5">
        <w:rPr>
          <w:b/>
        </w:rPr>
        <w:t xml:space="preserve"> Item-</w:t>
      </w:r>
      <w:proofErr w:type="spellStart"/>
      <w:r w:rsidRPr="003937A5">
        <w:rPr>
          <w:b/>
        </w:rPr>
        <w:t>to</w:t>
      </w:r>
      <w:proofErr w:type="spellEnd"/>
      <w:r w:rsidRPr="003937A5">
        <w:rPr>
          <w:b/>
        </w:rPr>
        <w:t xml:space="preserve">-Item </w:t>
      </w:r>
      <w:proofErr w:type="spellStart"/>
      <w:r w:rsidRPr="003937A5">
        <w:rPr>
          <w:b/>
        </w:rPr>
        <w:t>Collaborative</w:t>
      </w:r>
      <w:proofErr w:type="spellEnd"/>
      <w:r w:rsidRPr="003937A5">
        <w:rPr>
          <w:b/>
        </w:rPr>
        <w:t xml:space="preserve"> </w:t>
      </w:r>
      <w:proofErr w:type="spellStart"/>
      <w:r w:rsidRPr="003937A5">
        <w:rPr>
          <w:b/>
        </w:rPr>
        <w:t>Filtering</w:t>
      </w:r>
      <w:proofErr w:type="spellEnd"/>
      <w:r>
        <w:rPr>
          <w:noProof/>
        </w:rPr>
        <w:t>, 2003 -</w:t>
      </w:r>
      <w:r>
        <w:rPr>
          <w:rFonts w:ascii="Helvetica" w:eastAsia="Times New Roman" w:hAnsi="Helvetica" w:cs="Helvetica"/>
          <w:color w:val="141413"/>
          <w:sz w:val="14"/>
          <w:szCs w:val="14"/>
          <w:lang w:val="en-US"/>
        </w:rPr>
        <w:t xml:space="preserve"> </w:t>
      </w:r>
      <w:r w:rsidRPr="003937A5">
        <w:rPr>
          <w:rFonts w:ascii="Helvetica" w:eastAsia="Times New Roman" w:hAnsi="Helvetica" w:cs="Helvetica"/>
          <w:color w:val="141413"/>
          <w:sz w:val="14"/>
          <w:szCs w:val="14"/>
          <w:lang w:val="en-US"/>
        </w:rPr>
        <w:t>IEEE INTERNET COMPUTING</w:t>
      </w:r>
      <w:r w:rsidRPr="000C266F">
        <w:rPr>
          <w:noProof/>
        </w:rPr>
        <w:t>.</w:t>
      </w:r>
    </w:p>
    <w:p w14:paraId="771AE91D" w14:textId="77777777" w:rsidR="003937A5" w:rsidRDefault="003937A5" w:rsidP="003937A5"/>
    <w:p w14:paraId="717128DB" w14:textId="623C413B" w:rsidR="00DA3ECD" w:rsidRDefault="00CA6DCA" w:rsidP="00CA6DCA">
      <w:r>
        <w:t xml:space="preserve">16 - [James Davidson, Benjamin </w:t>
      </w:r>
      <w:proofErr w:type="spellStart"/>
      <w:r>
        <w:t>Liebald</w:t>
      </w:r>
      <w:proofErr w:type="spellEnd"/>
      <w:r>
        <w:t xml:space="preserve">, </w:t>
      </w:r>
      <w:proofErr w:type="spellStart"/>
      <w:r>
        <w:t>Junning</w:t>
      </w:r>
      <w:proofErr w:type="spellEnd"/>
      <w:r>
        <w:t xml:space="preserve"> Liu] - </w:t>
      </w:r>
      <w:r w:rsidRPr="00346151">
        <w:rPr>
          <w:b/>
        </w:rPr>
        <w:t xml:space="preserve">The </w:t>
      </w:r>
      <w:proofErr w:type="spellStart"/>
      <w:r w:rsidRPr="00346151">
        <w:rPr>
          <w:b/>
        </w:rPr>
        <w:t>YouTube</w:t>
      </w:r>
      <w:proofErr w:type="spellEnd"/>
      <w:r w:rsidRPr="00346151">
        <w:rPr>
          <w:b/>
        </w:rPr>
        <w:t xml:space="preserve"> </w:t>
      </w:r>
      <w:proofErr w:type="spellStart"/>
      <w:r w:rsidRPr="00346151">
        <w:rPr>
          <w:b/>
        </w:rPr>
        <w:t>Video</w:t>
      </w:r>
      <w:proofErr w:type="spellEnd"/>
      <w:r w:rsidRPr="00346151">
        <w:rPr>
          <w:b/>
        </w:rPr>
        <w:t xml:space="preserve"> </w:t>
      </w:r>
      <w:proofErr w:type="spellStart"/>
      <w:r w:rsidRPr="00346151">
        <w:rPr>
          <w:b/>
        </w:rPr>
        <w:t>Reco</w:t>
      </w:r>
      <w:r w:rsidRPr="00346151">
        <w:rPr>
          <w:b/>
        </w:rPr>
        <w:t>m</w:t>
      </w:r>
      <w:r w:rsidRPr="00346151">
        <w:rPr>
          <w:b/>
        </w:rPr>
        <w:t>mendation</w:t>
      </w:r>
      <w:proofErr w:type="spellEnd"/>
      <w:r w:rsidRPr="00346151">
        <w:rPr>
          <w:b/>
        </w:rPr>
        <w:t xml:space="preserve"> System</w:t>
      </w:r>
      <w:r>
        <w:t xml:space="preserve">, </w:t>
      </w:r>
      <w:r w:rsidR="00346151">
        <w:t xml:space="preserve">2010, </w:t>
      </w:r>
      <w:r>
        <w:t xml:space="preserve">Google </w:t>
      </w:r>
      <w:proofErr w:type="spellStart"/>
      <w:r>
        <w:t>Inc</w:t>
      </w:r>
      <w:proofErr w:type="spellEnd"/>
    </w:p>
    <w:p w14:paraId="06932799" w14:textId="77777777" w:rsidR="00CA6DCA" w:rsidRDefault="00CA6DCA" w:rsidP="00CA6DCA"/>
    <w:p w14:paraId="5903F655" w14:textId="3DFC1FEF" w:rsidR="00CA6DCA" w:rsidRDefault="00CA6DCA" w:rsidP="00CA6DCA">
      <w:r>
        <w:t>17 - [</w:t>
      </w:r>
      <w:proofErr w:type="spellStart"/>
      <w:r>
        <w:t>Ying</w:t>
      </w:r>
      <w:proofErr w:type="spellEnd"/>
      <w:r>
        <w:t xml:space="preserve"> Huang</w:t>
      </w:r>
      <w:r w:rsidR="00346151">
        <w:t>]</w:t>
      </w:r>
      <w:r>
        <w:t xml:space="preserve"> </w:t>
      </w:r>
      <w:r w:rsidR="00346151">
        <w:t xml:space="preserve">- </w:t>
      </w:r>
      <w:proofErr w:type="spellStart"/>
      <w:r w:rsidRPr="00346151">
        <w:rPr>
          <w:b/>
        </w:rPr>
        <w:t>An</w:t>
      </w:r>
      <w:proofErr w:type="spellEnd"/>
      <w:r w:rsidRPr="00346151">
        <w:rPr>
          <w:b/>
        </w:rPr>
        <w:t xml:space="preserve"> </w:t>
      </w:r>
      <w:proofErr w:type="spellStart"/>
      <w:r w:rsidRPr="00346151">
        <w:rPr>
          <w:b/>
        </w:rPr>
        <w:t>Intelligent</w:t>
      </w:r>
      <w:proofErr w:type="spellEnd"/>
      <w:r w:rsidRPr="00346151">
        <w:rPr>
          <w:b/>
        </w:rPr>
        <w:t xml:space="preserve"> </w:t>
      </w:r>
      <w:proofErr w:type="spellStart"/>
      <w:r w:rsidRPr="00346151">
        <w:rPr>
          <w:b/>
        </w:rPr>
        <w:t>adaptative</w:t>
      </w:r>
      <w:proofErr w:type="spellEnd"/>
      <w:r w:rsidRPr="00346151">
        <w:rPr>
          <w:b/>
        </w:rPr>
        <w:t xml:space="preserve"> </w:t>
      </w:r>
      <w:proofErr w:type="spellStart"/>
      <w:r w:rsidRPr="00346151">
        <w:rPr>
          <w:b/>
        </w:rPr>
        <w:t>news</w:t>
      </w:r>
      <w:proofErr w:type="spellEnd"/>
      <w:r w:rsidRPr="00346151">
        <w:rPr>
          <w:b/>
        </w:rPr>
        <w:t xml:space="preserve"> </w:t>
      </w:r>
      <w:proofErr w:type="spellStart"/>
      <w:r w:rsidRPr="00346151">
        <w:rPr>
          <w:b/>
        </w:rPr>
        <w:t>filtering</w:t>
      </w:r>
      <w:proofErr w:type="spellEnd"/>
      <w:r w:rsidRPr="00346151">
        <w:rPr>
          <w:b/>
        </w:rPr>
        <w:t xml:space="preserve"> system</w:t>
      </w:r>
      <w:r w:rsidR="00346151">
        <w:t>, 2001,</w:t>
      </w:r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Science &amp; Technology </w:t>
      </w:r>
      <w:proofErr w:type="spellStart"/>
      <w:r>
        <w:t>of</w:t>
      </w:r>
      <w:proofErr w:type="spellEnd"/>
      <w:r>
        <w:t xml:space="preserve"> China</w:t>
      </w:r>
      <w:r w:rsidR="00346151">
        <w:t>.</w:t>
      </w:r>
      <w:r>
        <w:t xml:space="preserve"> </w:t>
      </w:r>
    </w:p>
    <w:p w14:paraId="03F4C83D" w14:textId="77777777" w:rsidR="00CA6DCA" w:rsidRDefault="00CA6DCA" w:rsidP="00CA6DCA"/>
    <w:p w14:paraId="3E6672A8" w14:textId="2E990CCC" w:rsidR="00CA6DCA" w:rsidRDefault="00CA6DCA" w:rsidP="00CA6DCA">
      <w:r>
        <w:t>18 - [</w:t>
      </w:r>
      <w:proofErr w:type="spellStart"/>
      <w:r>
        <w:t>Abhinandan</w:t>
      </w:r>
      <w:proofErr w:type="spellEnd"/>
      <w:r>
        <w:t xml:space="preserve"> Das, </w:t>
      </w:r>
      <w:proofErr w:type="spellStart"/>
      <w:r>
        <w:t>Mayur</w:t>
      </w:r>
      <w:proofErr w:type="spellEnd"/>
      <w:r>
        <w:t xml:space="preserve"> Datar Google,] </w:t>
      </w:r>
      <w:r w:rsidRPr="00346151">
        <w:rPr>
          <w:b/>
        </w:rPr>
        <w:t xml:space="preserve">Google News </w:t>
      </w:r>
      <w:proofErr w:type="spellStart"/>
      <w:r w:rsidRPr="00346151">
        <w:rPr>
          <w:b/>
        </w:rPr>
        <w:t>Personalization</w:t>
      </w:r>
      <w:proofErr w:type="spellEnd"/>
      <w:r w:rsidRPr="00346151">
        <w:rPr>
          <w:b/>
        </w:rPr>
        <w:t xml:space="preserve">: </w:t>
      </w:r>
      <w:proofErr w:type="spellStart"/>
      <w:r w:rsidRPr="00346151">
        <w:rPr>
          <w:b/>
        </w:rPr>
        <w:t>Scalable</w:t>
      </w:r>
      <w:proofErr w:type="spellEnd"/>
      <w:r w:rsidRPr="00346151">
        <w:rPr>
          <w:b/>
        </w:rPr>
        <w:t xml:space="preserve"> O</w:t>
      </w:r>
      <w:r w:rsidRPr="00346151">
        <w:rPr>
          <w:b/>
        </w:rPr>
        <w:t>n</w:t>
      </w:r>
      <w:r w:rsidRPr="00346151">
        <w:rPr>
          <w:b/>
        </w:rPr>
        <w:t xml:space="preserve">line </w:t>
      </w:r>
      <w:proofErr w:type="spellStart"/>
      <w:r w:rsidRPr="00346151">
        <w:rPr>
          <w:b/>
        </w:rPr>
        <w:t>Collaborative</w:t>
      </w:r>
      <w:proofErr w:type="spellEnd"/>
      <w:r w:rsidRPr="00346151">
        <w:rPr>
          <w:b/>
        </w:rPr>
        <w:t xml:space="preserve"> </w:t>
      </w:r>
      <w:proofErr w:type="spellStart"/>
      <w:r w:rsidRPr="00346151">
        <w:rPr>
          <w:b/>
        </w:rPr>
        <w:t>Filtering</w:t>
      </w:r>
      <w:proofErr w:type="spellEnd"/>
      <w:r>
        <w:t>,</w:t>
      </w:r>
      <w:r w:rsidR="00346151">
        <w:t xml:space="preserve"> 2007, </w:t>
      </w:r>
      <w:r>
        <w:t xml:space="preserve"> Google </w:t>
      </w:r>
      <w:proofErr w:type="spellStart"/>
      <w:r>
        <w:t>Inc</w:t>
      </w:r>
      <w:proofErr w:type="spellEnd"/>
    </w:p>
    <w:p w14:paraId="68022B58" w14:textId="1BF601E6" w:rsidR="00CA6DCA" w:rsidRDefault="00CA6DCA" w:rsidP="00CA6DCA"/>
    <w:p w14:paraId="60B280D5" w14:textId="107BCC41" w:rsidR="00CA6DCA" w:rsidRPr="003937A5" w:rsidRDefault="00CA6DCA" w:rsidP="00CA6DCA"/>
    <w:sectPr w:rsidR="00CA6DCA" w:rsidRPr="003937A5" w:rsidSect="003E247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0" w:h="16840"/>
      <w:pgMar w:top="1418" w:right="1701" w:bottom="1418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21FA8120" w14:textId="77777777" w:rsidR="00A8512F" w:rsidRDefault="00A8512F">
      <w:r>
        <w:separator/>
      </w:r>
    </w:p>
  </w:endnote>
  <w:endnote w:type="continuationSeparator" w:id="0">
    <w:p w14:paraId="68B351C9" w14:textId="77777777" w:rsidR="00A8512F" w:rsidRDefault="00A85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49B5347" w14:textId="77777777" w:rsidR="00A8512F" w:rsidRDefault="00A8512F">
    <w:pPr>
      <w:pStyle w:val="Footer1"/>
      <w:tabs>
        <w:tab w:val="clear" w:pos="8505"/>
        <w:tab w:val="right" w:pos="8478"/>
      </w:tabs>
      <w:rPr>
        <w:rFonts w:ascii="Times New Roman" w:eastAsia="Times New Roman" w:hAnsi="Times New Roman"/>
        <w:color w:val="auto"/>
        <w:sz w:val="20"/>
        <w:lang w:val="en-US"/>
      </w:rPr>
    </w:pPr>
    <w:r>
      <w:tab/>
    </w:r>
    <w:proofErr w:type="gramStart"/>
    <w:r>
      <w:rPr>
        <w:lang w:val="en-US"/>
      </w:rPr>
      <w:t>ii</w:t>
    </w:r>
    <w:proofErr w:type="gramEnd"/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85F568B" w14:textId="77777777" w:rsidR="00A8512F" w:rsidRDefault="00A8512F">
    <w:pPr>
      <w:pStyle w:val="Footer1"/>
      <w:tabs>
        <w:tab w:val="clear" w:pos="8505"/>
        <w:tab w:val="right" w:pos="8478"/>
      </w:tabs>
      <w:rPr>
        <w:rFonts w:ascii="Times New Roman" w:eastAsia="Times New Roman" w:hAnsi="Times New Roman"/>
        <w:color w:val="auto"/>
        <w:sz w:val="20"/>
        <w:lang w:val="en-US"/>
      </w:rPr>
    </w:pPr>
    <w:r>
      <w:tab/>
    </w:r>
    <w:proofErr w:type="gramStart"/>
    <w:r>
      <w:rPr>
        <w:lang w:val="en-US"/>
      </w:rPr>
      <w:t>ii</w:t>
    </w:r>
    <w:proofErr w:type="gramEnd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CC281B3" w14:textId="77777777" w:rsidR="00A8512F" w:rsidRDefault="00A8512F">
    <w:pPr>
      <w:pStyle w:val="Footer1"/>
      <w:tabs>
        <w:tab w:val="clear" w:pos="8505"/>
        <w:tab w:val="right" w:pos="8478"/>
      </w:tabs>
      <w:rPr>
        <w:rFonts w:ascii="Times New Roman" w:eastAsia="Times New Roman" w:hAnsi="Times New Roman"/>
        <w:color w:val="auto"/>
        <w:sz w:val="20"/>
        <w:lang w:val="en-US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65F1A7D" w14:textId="77777777" w:rsidR="00A8512F" w:rsidRDefault="00A8512F">
    <w:pPr>
      <w:pStyle w:val="Footer1"/>
      <w:tabs>
        <w:tab w:val="clear" w:pos="8505"/>
        <w:tab w:val="right" w:pos="8478"/>
      </w:tabs>
      <w:rPr>
        <w:rFonts w:ascii="Times New Roman" w:eastAsia="Times New Roman" w:hAnsi="Times New Roman"/>
        <w:color w:val="auto"/>
        <w:sz w:val="20"/>
        <w:lang w:val="en-US"/>
      </w:rPr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8C3F348" w14:textId="77777777" w:rsidR="00A8512F" w:rsidRDefault="00A8512F">
    <w:pPr>
      <w:pStyle w:val="Footer1"/>
      <w:tabs>
        <w:tab w:val="clear" w:pos="8505"/>
        <w:tab w:val="right" w:pos="8118"/>
      </w:tabs>
      <w:ind w:right="360"/>
      <w:rPr>
        <w:rFonts w:ascii="Times New Roman" w:eastAsia="Times New Roman" w:hAnsi="Times New Roman"/>
        <w:color w:val="auto"/>
        <w:sz w:val="20"/>
        <w:lang w:val="en-US"/>
      </w:rPr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3AB5985" w14:textId="77777777" w:rsidR="00A8512F" w:rsidRDefault="00A8512F">
    <w:pPr>
      <w:pStyle w:val="Footer1"/>
      <w:tabs>
        <w:tab w:val="clear" w:pos="8505"/>
        <w:tab w:val="right" w:pos="8478"/>
      </w:tabs>
      <w:rPr>
        <w:rFonts w:ascii="Times New Roman" w:eastAsia="Times New Roman" w:hAnsi="Times New Roman"/>
        <w:color w:val="auto"/>
        <w:sz w:val="20"/>
        <w:lang w:val="en-US"/>
      </w:rPr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B346CDC" w14:textId="77777777" w:rsidR="00A8512F" w:rsidRDefault="00A8512F">
    <w:pPr>
      <w:pStyle w:val="Footer1"/>
      <w:tabs>
        <w:tab w:val="clear" w:pos="8505"/>
        <w:tab w:val="right" w:pos="8478"/>
      </w:tabs>
      <w:rPr>
        <w:rFonts w:ascii="Times New Roman" w:eastAsia="Times New Roman" w:hAnsi="Times New Roman"/>
        <w:color w:val="auto"/>
        <w:sz w:val="20"/>
        <w:lang w:val="en-US"/>
      </w:rPr>
    </w:pP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5369942" w14:textId="77777777" w:rsidR="00A8512F" w:rsidRDefault="00A8512F">
    <w:r>
      <w:c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D010A64" w14:textId="77777777" w:rsidR="00A8512F" w:rsidRDefault="00A8512F">
      <w:r>
        <w:separator/>
      </w:r>
    </w:p>
  </w:footnote>
  <w:footnote w:type="continuationSeparator" w:id="0">
    <w:p w14:paraId="00391F95" w14:textId="77777777" w:rsidR="00A8512F" w:rsidRDefault="00A851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E30453D" w14:textId="77777777" w:rsidR="00A8512F" w:rsidRDefault="00A8512F">
    <w:pPr>
      <w:pStyle w:val="Header1"/>
      <w:tabs>
        <w:tab w:val="clear" w:pos="8505"/>
        <w:tab w:val="right" w:pos="8478"/>
      </w:tabs>
      <w:rPr>
        <w:rFonts w:ascii="Times New Roman" w:eastAsia="Times New Roman" w:hAnsi="Times New Roman"/>
        <w:color w:val="auto"/>
        <w:sz w:val="20"/>
        <w:lang w:val="en-US"/>
      </w:rPr>
    </w:pPr>
    <w:r>
      <w:br/>
    </w:r>
    <w:r>
      <w:rPr>
        <w:noProof/>
        <w:lang w:val="en-US"/>
      </w:rPr>
      <w:pict w14:anchorId="27CC6950">
        <v:rect id="_x0000_s4101" style="position:absolute;left:0;text-align:left;margin-left:297.7pt;margin-top:788.05pt;width:4.55pt;height:9pt;z-index:-251659776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" stroked="f" strokeweight="1pt">
          <v:path arrowok="t"/>
          <v:textbox inset="0,0,0,0">
            <w:txbxContent>
              <w:p w14:paraId="469AB865" w14:textId="77777777" w:rsidR="00A8512F" w:rsidRDefault="00A8512F">
                <w:pPr>
                  <w:pStyle w:val="Footer1"/>
                  <w:rPr>
                    <w:rFonts w:ascii="Times New Roman" w:eastAsia="Times New Roman" w:hAnsi="Times New Roman"/>
                    <w:color w:val="auto"/>
                    <w:sz w:val="20"/>
                    <w:lang w:val="en-US"/>
                  </w:rPr>
                </w:pPr>
                <w:r>
                  <w:rPr>
                    <w:rStyle w:val="PageNumber1"/>
                    <w:sz w:val="16"/>
                  </w:rPr>
                  <w:fldChar w:fldCharType="begin"/>
                </w:r>
                <w:r>
                  <w:rPr>
                    <w:rStyle w:val="PageNumber1"/>
                    <w:sz w:val="16"/>
                  </w:rPr>
                  <w:instrText xml:space="preserve"> PAGE \* roman </w:instrText>
                </w:r>
                <w:r>
                  <w:rPr>
                    <w:rStyle w:val="PageNumber1"/>
                    <w:sz w:val="16"/>
                  </w:rPr>
                  <w:fldChar w:fldCharType="separate"/>
                </w:r>
                <w:r w:rsidR="002C0CE7">
                  <w:rPr>
                    <w:rStyle w:val="PageNumber1"/>
                    <w:noProof/>
                    <w:sz w:val="16"/>
                  </w:rPr>
                  <w:t>ii</w:t>
                </w:r>
                <w:r>
                  <w:rPr>
                    <w:rStyle w:val="PageNumber1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1FDC513" w14:textId="77777777" w:rsidR="00A8512F" w:rsidRDefault="00A8512F">
    <w:pPr>
      <w:pStyle w:val="Header1"/>
      <w:tabs>
        <w:tab w:val="clear" w:pos="8505"/>
        <w:tab w:val="right" w:pos="8478"/>
      </w:tabs>
      <w:rPr>
        <w:rFonts w:ascii="Times New Roman" w:eastAsia="Times New Roman" w:hAnsi="Times New Roman"/>
        <w:color w:val="auto"/>
        <w:sz w:val="20"/>
        <w:lang w:val="en-US"/>
      </w:rPr>
    </w:pPr>
    <w:r>
      <w:br/>
    </w:r>
    <w:r>
      <w:rPr>
        <w:noProof/>
        <w:lang w:val="en-US"/>
      </w:rPr>
      <w:pict w14:anchorId="67F0E8F1">
        <v:rect id="Rectangle 1" o:spid="_x0000_s4100" style="position:absolute;left:0;text-align:left;margin-left:297.7pt;margin-top:788.05pt;width:4.55pt;height:9pt;z-index:-251660800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" stroked="f" strokeweight="1pt">
          <v:path arrowok="t"/>
          <v:textbox inset="0,0,0,0">
            <w:txbxContent>
              <w:p w14:paraId="0DC0B2AA" w14:textId="77777777" w:rsidR="00A8512F" w:rsidRDefault="00A8512F">
                <w:pPr>
                  <w:pStyle w:val="Footer1"/>
                  <w:rPr>
                    <w:rFonts w:ascii="Times New Roman" w:eastAsia="Times New Roman" w:hAnsi="Times New Roman"/>
                    <w:color w:val="auto"/>
                    <w:sz w:val="20"/>
                    <w:lang w:val="en-US"/>
                  </w:rPr>
                </w:pPr>
                <w:r>
                  <w:rPr>
                    <w:rStyle w:val="PageNumber1"/>
                    <w:sz w:val="16"/>
                  </w:rPr>
                  <w:fldChar w:fldCharType="begin"/>
                </w:r>
                <w:r>
                  <w:rPr>
                    <w:rStyle w:val="PageNumber1"/>
                    <w:sz w:val="16"/>
                  </w:rPr>
                  <w:instrText xml:space="preserve"> PAGE \* roman </w:instrText>
                </w:r>
                <w:r>
                  <w:rPr>
                    <w:rStyle w:val="PageNumber1"/>
                    <w:sz w:val="16"/>
                  </w:rPr>
                  <w:fldChar w:fldCharType="separate"/>
                </w:r>
                <w:r>
                  <w:rPr>
                    <w:rStyle w:val="PageNumber1"/>
                    <w:noProof/>
                    <w:sz w:val="16"/>
                  </w:rPr>
                  <w:t>ix</w:t>
                </w:r>
                <w:r>
                  <w:rPr>
                    <w:rStyle w:val="PageNumber1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1D8BBF2" w14:textId="77777777" w:rsidR="00A8512F" w:rsidRDefault="00A8512F">
    <w:pPr>
      <w:pStyle w:val="Header1"/>
      <w:tabs>
        <w:tab w:val="clear" w:pos="8505"/>
        <w:tab w:val="right" w:pos="8478"/>
      </w:tabs>
      <w:rPr>
        <w:rFonts w:ascii="Times New Roman" w:eastAsia="Times New Roman" w:hAnsi="Times New Roman"/>
        <w:color w:val="auto"/>
        <w:sz w:val="20"/>
        <w:lang w:val="en-US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DCECF38" w14:textId="77777777" w:rsidR="00A8512F" w:rsidRDefault="00A8512F">
    <w:pPr>
      <w:pStyle w:val="Header1"/>
      <w:tabs>
        <w:tab w:val="clear" w:pos="8505"/>
        <w:tab w:val="right" w:pos="8478"/>
      </w:tabs>
      <w:rPr>
        <w:rFonts w:ascii="Times New Roman" w:eastAsia="Times New Roman" w:hAnsi="Times New Roman"/>
        <w:color w:val="auto"/>
        <w:sz w:val="20"/>
        <w:lang w:val="en-US"/>
      </w:rPr>
    </w:pPr>
    <w:r>
      <w:br/>
    </w:r>
    <w:r>
      <w:rPr>
        <w:noProof/>
        <w:lang w:val="en-US"/>
      </w:rPr>
      <w:pict w14:anchorId="20255F50">
        <v:rect id="Rectangle 4" o:spid="_x0000_s4099" style="position:absolute;left:0;text-align:left;margin-left:297.7pt;margin-top:788.05pt;width:9.85pt;height:9pt;z-index:-251657728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" stroked="f" strokeweight="1pt">
          <v:path arrowok="t"/>
          <v:textbox inset="0,0,0,0">
            <w:txbxContent>
              <w:p w14:paraId="00100DB5" w14:textId="77777777" w:rsidR="00A8512F" w:rsidRDefault="00A8512F">
                <w:pPr>
                  <w:pStyle w:val="Footer1"/>
                  <w:rPr>
                    <w:rFonts w:ascii="Times New Roman" w:eastAsia="Times New Roman" w:hAnsi="Times New Roman"/>
                    <w:color w:val="auto"/>
                    <w:sz w:val="20"/>
                    <w:lang w:val="en-US"/>
                  </w:rPr>
                </w:pPr>
                <w:r>
                  <w:rPr>
                    <w:rStyle w:val="PageNumber1"/>
                    <w:sz w:val="16"/>
                  </w:rPr>
                  <w:fldChar w:fldCharType="begin"/>
                </w:r>
                <w:r>
                  <w:rPr>
                    <w:rStyle w:val="PageNumber1"/>
                    <w:sz w:val="16"/>
                  </w:rPr>
                  <w:instrText xml:space="preserve"> PAGE </w:instrText>
                </w:r>
                <w:r>
                  <w:rPr>
                    <w:rStyle w:val="PageNumber1"/>
                    <w:sz w:val="16"/>
                  </w:rPr>
                  <w:fldChar w:fldCharType="separate"/>
                </w:r>
                <w:r w:rsidR="002C0CE7">
                  <w:rPr>
                    <w:rStyle w:val="PageNumber1"/>
                    <w:noProof/>
                    <w:sz w:val="16"/>
                  </w:rPr>
                  <w:t>6</w:t>
                </w:r>
                <w:r>
                  <w:rPr>
                    <w:rStyle w:val="PageNumber1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65A22F4" w14:textId="77777777" w:rsidR="00A8512F" w:rsidRDefault="00A8512F">
    <w:pPr>
      <w:pStyle w:val="Header1"/>
      <w:tabs>
        <w:tab w:val="clear" w:pos="8505"/>
        <w:tab w:val="right" w:pos="8478"/>
      </w:tabs>
      <w:rPr>
        <w:rFonts w:ascii="Times New Roman" w:eastAsia="Times New Roman" w:hAnsi="Times New Roman"/>
        <w:color w:val="auto"/>
        <w:sz w:val="20"/>
        <w:lang w:val="en-US"/>
      </w:rPr>
    </w:pPr>
    <w:r>
      <w:br/>
    </w:r>
    <w:r>
      <w:rPr>
        <w:noProof/>
        <w:lang w:val="en-US"/>
      </w:rPr>
      <w:pict w14:anchorId="54C639E8">
        <v:rect id="Rectangle 3" o:spid="_x0000_s4098" style="position:absolute;left:0;text-align:left;margin-left:297.7pt;margin-top:788.05pt;width:9.85pt;height:9pt;z-index:-251658752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" stroked="f" strokeweight="1pt">
          <v:path arrowok="t"/>
          <v:textbox inset="0,0,0,0">
            <w:txbxContent>
              <w:p w14:paraId="79327AB3" w14:textId="77777777" w:rsidR="00A8512F" w:rsidRDefault="00A8512F">
                <w:pPr>
                  <w:pStyle w:val="Footer1"/>
                  <w:rPr>
                    <w:rFonts w:ascii="Times New Roman" w:eastAsia="Times New Roman" w:hAnsi="Times New Roman"/>
                    <w:color w:val="auto"/>
                    <w:sz w:val="20"/>
                    <w:lang w:val="en-US"/>
                  </w:rPr>
                </w:pPr>
                <w:r>
                  <w:rPr>
                    <w:rStyle w:val="PageNumber1"/>
                    <w:sz w:val="16"/>
                  </w:rPr>
                  <w:fldChar w:fldCharType="begin"/>
                </w:r>
                <w:r>
                  <w:rPr>
                    <w:rStyle w:val="PageNumber1"/>
                    <w:sz w:val="16"/>
                  </w:rPr>
                  <w:instrText xml:space="preserve"> PAGE </w:instrText>
                </w:r>
                <w:r>
                  <w:rPr>
                    <w:rStyle w:val="PageNumber1"/>
                    <w:sz w:val="16"/>
                  </w:rPr>
                  <w:fldChar w:fldCharType="separate"/>
                </w:r>
                <w:r w:rsidR="002C0CE7">
                  <w:rPr>
                    <w:rStyle w:val="PageNumber1"/>
                    <w:noProof/>
                    <w:sz w:val="16"/>
                  </w:rPr>
                  <w:t>5</w:t>
                </w:r>
                <w:r>
                  <w:rPr>
                    <w:rStyle w:val="PageNumber1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D8B6E90" w14:textId="77777777" w:rsidR="00A8512F" w:rsidRDefault="00A8512F">
    <w:pPr>
      <w:pStyle w:val="Header1"/>
      <w:tabs>
        <w:tab w:val="clear" w:pos="8505"/>
        <w:tab w:val="right" w:pos="8478"/>
      </w:tabs>
      <w:rPr>
        <w:rFonts w:ascii="Times New Roman" w:eastAsia="Times New Roman" w:hAnsi="Times New Roman"/>
        <w:color w:val="auto"/>
        <w:sz w:val="20"/>
        <w:lang w:val="en-US"/>
      </w:rPr>
    </w:pPr>
    <w:r>
      <w:br/>
    </w:r>
    <w:r>
      <w:rPr>
        <w:noProof/>
        <w:lang w:val="en-US"/>
      </w:rPr>
      <w:pict w14:anchorId="53A85BD0">
        <v:rect id="Rectangle 5" o:spid="_x0000_s4097" style="position:absolute;left:0;text-align:left;margin-left:297.7pt;margin-top:788.05pt;width:5.4pt;height:9pt;z-index:-251656704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" stroked="f" strokeweight="1pt">
          <v:path arrowok="t"/>
          <v:textbox inset="0,0,0,0">
            <w:txbxContent>
              <w:p w14:paraId="56349F60" w14:textId="77777777" w:rsidR="00A8512F" w:rsidRDefault="00A8512F">
                <w:pPr>
                  <w:pStyle w:val="Footer1"/>
                  <w:rPr>
                    <w:rFonts w:ascii="Times New Roman" w:eastAsia="Times New Roman" w:hAnsi="Times New Roman"/>
                    <w:color w:val="auto"/>
                    <w:sz w:val="20"/>
                    <w:lang w:val="en-US"/>
                  </w:rPr>
                </w:pPr>
                <w:r>
                  <w:rPr>
                    <w:rStyle w:val="PageNumber1"/>
                    <w:sz w:val="16"/>
                  </w:rPr>
                  <w:fldChar w:fldCharType="begin"/>
                </w:r>
                <w:r>
                  <w:rPr>
                    <w:rStyle w:val="PageNumber1"/>
                    <w:sz w:val="16"/>
                  </w:rPr>
                  <w:instrText xml:space="preserve"> PAGE </w:instrText>
                </w:r>
                <w:r>
                  <w:rPr>
                    <w:rStyle w:val="PageNumber1"/>
                    <w:sz w:val="16"/>
                  </w:rPr>
                  <w:fldChar w:fldCharType="separate"/>
                </w:r>
                <w:r w:rsidR="002C0CE7">
                  <w:rPr>
                    <w:rStyle w:val="PageNumber1"/>
                    <w:noProof/>
                    <w:sz w:val="16"/>
                  </w:rPr>
                  <w:t>1</w:t>
                </w:r>
                <w:r>
                  <w:rPr>
                    <w:rStyle w:val="PageNumber1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000001"/>
    <w:multiLevelType w:val="multilevel"/>
    <w:tmpl w:val="9AAE916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000000"/>
        <w:position w:val="0"/>
        <w:sz w:val="2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000000"/>
        <w:position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000000"/>
        <w:position w:val="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000000"/>
        <w:position w:val="0"/>
        <w:sz w:val="22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000000"/>
        <w:position w:val="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  <w:position w:val="0"/>
        <w:sz w:val="22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bullet"/>
      <w:lvlText w:val="•"/>
      <w:lvlJc w:val="left"/>
      <w:pPr>
        <w:tabs>
          <w:tab w:val="num" w:pos="397"/>
        </w:tabs>
        <w:ind w:left="397" w:firstLine="17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1">
      <w:start w:val="1"/>
      <w:numFmt w:val="bullet"/>
      <w:lvlText w:val="•"/>
      <w:lvlJc w:val="left"/>
      <w:pPr>
        <w:tabs>
          <w:tab w:val="num" w:pos="397"/>
        </w:tabs>
        <w:ind w:left="397" w:firstLine="17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2">
      <w:start w:val="1"/>
      <w:numFmt w:val="bullet"/>
      <w:lvlText w:val="•"/>
      <w:lvlJc w:val="left"/>
      <w:pPr>
        <w:tabs>
          <w:tab w:val="num" w:pos="397"/>
        </w:tabs>
        <w:ind w:left="397" w:firstLine="17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3">
      <w:start w:val="1"/>
      <w:numFmt w:val="bullet"/>
      <w:lvlText w:val="•"/>
      <w:lvlJc w:val="left"/>
      <w:pPr>
        <w:tabs>
          <w:tab w:val="num" w:pos="397"/>
        </w:tabs>
        <w:ind w:left="397" w:firstLine="17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4">
      <w:start w:val="1"/>
      <w:numFmt w:val="bullet"/>
      <w:lvlText w:val="•"/>
      <w:lvlJc w:val="left"/>
      <w:pPr>
        <w:tabs>
          <w:tab w:val="num" w:pos="397"/>
        </w:tabs>
        <w:ind w:left="397" w:firstLine="17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5">
      <w:start w:val="1"/>
      <w:numFmt w:val="bullet"/>
      <w:lvlText w:val="•"/>
      <w:lvlJc w:val="left"/>
      <w:pPr>
        <w:tabs>
          <w:tab w:val="num" w:pos="397"/>
        </w:tabs>
        <w:ind w:left="397" w:firstLine="17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6">
      <w:start w:val="1"/>
      <w:numFmt w:val="bullet"/>
      <w:lvlText w:val="•"/>
      <w:lvlJc w:val="left"/>
      <w:pPr>
        <w:tabs>
          <w:tab w:val="num" w:pos="397"/>
        </w:tabs>
        <w:ind w:left="397" w:firstLine="17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7">
      <w:start w:val="1"/>
      <w:numFmt w:val="bullet"/>
      <w:lvlText w:val="•"/>
      <w:lvlJc w:val="left"/>
      <w:pPr>
        <w:tabs>
          <w:tab w:val="num" w:pos="397"/>
        </w:tabs>
        <w:ind w:left="397" w:firstLine="17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8">
      <w:start w:val="1"/>
      <w:numFmt w:val="bullet"/>
      <w:suff w:val="nothing"/>
      <w:lvlText w:val="•"/>
      <w:lvlJc w:val="left"/>
      <w:pPr>
        <w:ind w:left="0" w:firstLine="0"/>
      </w:pPr>
      <w:rPr>
        <w:rFonts w:ascii="Lucida Grande" w:eastAsia="ヒラギノ角ゴ Pro W3" w:hAnsi="Symbol" w:hint="default"/>
        <w:color w:val="000000"/>
        <w:position w:val="0"/>
        <w:sz w:val="22"/>
      </w:rPr>
    </w:lvl>
  </w:abstractNum>
  <w:abstractNum w:abstractNumId="2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17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)"/>
      <w:lvlJc w:val="left"/>
      <w:pPr>
        <w:tabs>
          <w:tab w:val="num" w:pos="360"/>
        </w:tabs>
        <w:ind w:left="360" w:firstLine="72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(%4)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360"/>
        </w:tabs>
        <w:ind w:left="360" w:firstLine="14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216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2880"/>
      </w:pPr>
      <w:rPr>
        <w:rFonts w:hint="default"/>
        <w:color w:val="000000"/>
        <w:position w:val="0"/>
        <w:sz w:val="22"/>
      </w:rPr>
    </w:lvl>
  </w:abstractNum>
  <w:abstractNum w:abstractNumId="3">
    <w:nsid w:val="00000004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4E62546"/>
    <w:multiLevelType w:val="hybridMultilevel"/>
    <w:tmpl w:val="57E2EA82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080A1F40"/>
    <w:multiLevelType w:val="multilevel"/>
    <w:tmpl w:val="384AFA94"/>
    <w:lvl w:ilvl="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64" w:hanging="360"/>
      </w:pPr>
    </w:lvl>
    <w:lvl w:ilvl="2" w:tentative="1">
      <w:start w:val="1"/>
      <w:numFmt w:val="lowerRoman"/>
      <w:lvlText w:val="%3."/>
      <w:lvlJc w:val="right"/>
      <w:pPr>
        <w:ind w:left="2084" w:hanging="180"/>
      </w:pPr>
    </w:lvl>
    <w:lvl w:ilvl="3" w:tentative="1">
      <w:start w:val="1"/>
      <w:numFmt w:val="decimal"/>
      <w:lvlText w:val="%4."/>
      <w:lvlJc w:val="left"/>
      <w:pPr>
        <w:ind w:left="2804" w:hanging="360"/>
      </w:pPr>
    </w:lvl>
    <w:lvl w:ilvl="4" w:tentative="1">
      <w:start w:val="1"/>
      <w:numFmt w:val="lowerLetter"/>
      <w:lvlText w:val="%5."/>
      <w:lvlJc w:val="left"/>
      <w:pPr>
        <w:ind w:left="3524" w:hanging="360"/>
      </w:pPr>
    </w:lvl>
    <w:lvl w:ilvl="5" w:tentative="1">
      <w:start w:val="1"/>
      <w:numFmt w:val="lowerRoman"/>
      <w:lvlText w:val="%6."/>
      <w:lvlJc w:val="right"/>
      <w:pPr>
        <w:ind w:left="4244" w:hanging="180"/>
      </w:pPr>
    </w:lvl>
    <w:lvl w:ilvl="6" w:tentative="1">
      <w:start w:val="1"/>
      <w:numFmt w:val="decimal"/>
      <w:lvlText w:val="%7."/>
      <w:lvlJc w:val="left"/>
      <w:pPr>
        <w:ind w:left="4964" w:hanging="360"/>
      </w:pPr>
    </w:lvl>
    <w:lvl w:ilvl="7" w:tentative="1">
      <w:start w:val="1"/>
      <w:numFmt w:val="lowerLetter"/>
      <w:lvlText w:val="%8."/>
      <w:lvlJc w:val="left"/>
      <w:pPr>
        <w:ind w:left="5684" w:hanging="360"/>
      </w:pPr>
    </w:lvl>
    <w:lvl w:ilvl="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DB34428"/>
    <w:multiLevelType w:val="hybridMultilevel"/>
    <w:tmpl w:val="4500A7F4"/>
    <w:lvl w:ilvl="0" w:tplc="14241AF4">
      <w:start w:val="1"/>
      <w:numFmt w:val="decimal"/>
      <w:lvlText w:val="%1)"/>
      <w:lvlJc w:val="left"/>
      <w:pPr>
        <w:ind w:left="824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0E2F4276"/>
    <w:multiLevelType w:val="hybridMultilevel"/>
    <w:tmpl w:val="B810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D36196"/>
    <w:multiLevelType w:val="hybridMultilevel"/>
    <w:tmpl w:val="17BA8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C7474B"/>
    <w:multiLevelType w:val="multilevel"/>
    <w:tmpl w:val="384AFA94"/>
    <w:lvl w:ilvl="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64" w:hanging="360"/>
      </w:pPr>
    </w:lvl>
    <w:lvl w:ilvl="2" w:tentative="1">
      <w:start w:val="1"/>
      <w:numFmt w:val="lowerRoman"/>
      <w:lvlText w:val="%3."/>
      <w:lvlJc w:val="right"/>
      <w:pPr>
        <w:ind w:left="2084" w:hanging="180"/>
      </w:pPr>
    </w:lvl>
    <w:lvl w:ilvl="3" w:tentative="1">
      <w:start w:val="1"/>
      <w:numFmt w:val="decimal"/>
      <w:lvlText w:val="%4."/>
      <w:lvlJc w:val="left"/>
      <w:pPr>
        <w:ind w:left="2804" w:hanging="360"/>
      </w:pPr>
    </w:lvl>
    <w:lvl w:ilvl="4" w:tentative="1">
      <w:start w:val="1"/>
      <w:numFmt w:val="lowerLetter"/>
      <w:lvlText w:val="%5."/>
      <w:lvlJc w:val="left"/>
      <w:pPr>
        <w:ind w:left="3524" w:hanging="360"/>
      </w:pPr>
    </w:lvl>
    <w:lvl w:ilvl="5" w:tentative="1">
      <w:start w:val="1"/>
      <w:numFmt w:val="lowerRoman"/>
      <w:lvlText w:val="%6."/>
      <w:lvlJc w:val="right"/>
      <w:pPr>
        <w:ind w:left="4244" w:hanging="180"/>
      </w:pPr>
    </w:lvl>
    <w:lvl w:ilvl="6" w:tentative="1">
      <w:start w:val="1"/>
      <w:numFmt w:val="decimal"/>
      <w:lvlText w:val="%7."/>
      <w:lvlJc w:val="left"/>
      <w:pPr>
        <w:ind w:left="4964" w:hanging="360"/>
      </w:pPr>
    </w:lvl>
    <w:lvl w:ilvl="7" w:tentative="1">
      <w:start w:val="1"/>
      <w:numFmt w:val="lowerLetter"/>
      <w:lvlText w:val="%8."/>
      <w:lvlJc w:val="left"/>
      <w:pPr>
        <w:ind w:left="5684" w:hanging="360"/>
      </w:pPr>
    </w:lvl>
    <w:lvl w:ilvl="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36F13A0"/>
    <w:multiLevelType w:val="hybridMultilevel"/>
    <w:tmpl w:val="0F5CB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ED13DB"/>
    <w:multiLevelType w:val="multilevel"/>
    <w:tmpl w:val="894EE873"/>
    <w:lvl w:ilvl="0">
      <w:start w:val="1"/>
      <w:numFmt w:val="decimal"/>
      <w:isLgl/>
      <w:lvlText w:val="%1 "/>
      <w:lvlJc w:val="left"/>
      <w:pPr>
        <w:tabs>
          <w:tab w:val="num" w:pos="432"/>
        </w:tabs>
        <w:ind w:left="432" w:firstLine="0"/>
      </w:pPr>
      <w:rPr>
        <w:rFonts w:hint="default"/>
        <w:color w:val="000000"/>
        <w:position w:val="0"/>
        <w:sz w:val="22"/>
      </w:rPr>
    </w:lvl>
    <w:lvl w:ilvl="1">
      <w:start w:val="1"/>
      <w:numFmt w:val="decimal"/>
      <w:isLgl/>
      <w:lvlText w:val="%1 %2 "/>
      <w:lvlJc w:val="left"/>
      <w:pPr>
        <w:tabs>
          <w:tab w:val="num" w:pos="576"/>
        </w:tabs>
        <w:ind w:left="576" w:firstLine="0"/>
      </w:pPr>
      <w:rPr>
        <w:rFonts w:hint="default"/>
        <w:color w:val="000000"/>
        <w:position w:val="0"/>
        <w:sz w:val="22"/>
      </w:rPr>
    </w:lvl>
    <w:lvl w:ilvl="2">
      <w:start w:val="1"/>
      <w:numFmt w:val="decimal"/>
      <w:isLgl/>
      <w:lvlText w:val="%1 %2 %3 "/>
      <w:lvlJc w:val="left"/>
      <w:pPr>
        <w:tabs>
          <w:tab w:val="num" w:pos="720"/>
        </w:tabs>
        <w:ind w:left="720" w:firstLine="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1 %2 %3 %4 "/>
      <w:lvlJc w:val="left"/>
      <w:pPr>
        <w:tabs>
          <w:tab w:val="num" w:pos="864"/>
        </w:tabs>
        <w:ind w:left="864" w:firstLine="0"/>
      </w:pPr>
      <w:rPr>
        <w:rFonts w:hint="default"/>
        <w:color w:val="000000"/>
        <w:position w:val="0"/>
        <w:sz w:val="22"/>
      </w:rPr>
    </w:lvl>
    <w:lvl w:ilvl="4">
      <w:start w:val="1"/>
      <w:numFmt w:val="decimal"/>
      <w:isLgl/>
      <w:lvlText w:val="%1 %2 %3 %4 %5 "/>
      <w:lvlJc w:val="left"/>
      <w:pPr>
        <w:tabs>
          <w:tab w:val="num" w:pos="1008"/>
        </w:tabs>
        <w:ind w:left="1008" w:firstLine="0"/>
      </w:pPr>
      <w:rPr>
        <w:rFonts w:hint="default"/>
        <w:color w:val="000000"/>
        <w:position w:val="0"/>
        <w:sz w:val="22"/>
      </w:rPr>
    </w:lvl>
    <w:lvl w:ilvl="5">
      <w:start w:val="1"/>
      <w:numFmt w:val="decimal"/>
      <w:isLgl/>
      <w:lvlText w:val="%1 %2 %3 %4 %5 %6"/>
      <w:lvlJc w:val="left"/>
      <w:pPr>
        <w:tabs>
          <w:tab w:val="num" w:pos="1152"/>
        </w:tabs>
        <w:ind w:left="1152" w:firstLine="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1 %2 %3 %4 %5 %6.%7"/>
      <w:lvlJc w:val="left"/>
      <w:pPr>
        <w:tabs>
          <w:tab w:val="num" w:pos="1296"/>
        </w:tabs>
        <w:ind w:left="1296" w:firstLine="0"/>
      </w:pPr>
      <w:rPr>
        <w:rFonts w:hint="default"/>
        <w:color w:val="000000"/>
        <w:position w:val="0"/>
        <w:sz w:val="22"/>
      </w:rPr>
    </w:lvl>
    <w:lvl w:ilvl="7">
      <w:start w:val="1"/>
      <w:numFmt w:val="decimal"/>
      <w:isLgl/>
      <w:lvlText w:val="%1 %2 %3 %4 %5 %6.%7.%8"/>
      <w:lvlJc w:val="left"/>
      <w:pPr>
        <w:tabs>
          <w:tab w:val="num" w:pos="1440"/>
        </w:tabs>
        <w:ind w:left="1440" w:firstLine="0"/>
      </w:pPr>
      <w:rPr>
        <w:rFonts w:hint="default"/>
        <w:color w:val="000000"/>
        <w:position w:val="0"/>
        <w:sz w:val="22"/>
      </w:rPr>
    </w:lvl>
    <w:lvl w:ilvl="8">
      <w:start w:val="1"/>
      <w:numFmt w:val="decimal"/>
      <w:isLgl/>
      <w:lvlText w:val="%1 %2 %3 %4 %5 %6.%7.%8.%9"/>
      <w:lvlJc w:val="left"/>
      <w:pPr>
        <w:tabs>
          <w:tab w:val="num" w:pos="425"/>
        </w:tabs>
        <w:ind w:left="425" w:firstLine="0"/>
      </w:pPr>
      <w:rPr>
        <w:rFonts w:hint="default"/>
        <w:color w:val="000000"/>
        <w:position w:val="0"/>
        <w:sz w:val="22"/>
      </w:rPr>
    </w:lvl>
  </w:abstractNum>
  <w:abstractNum w:abstractNumId="12">
    <w:nsid w:val="3BAB45FD"/>
    <w:multiLevelType w:val="hybridMultilevel"/>
    <w:tmpl w:val="58D2E30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3E0D4B68"/>
    <w:multiLevelType w:val="hybridMultilevel"/>
    <w:tmpl w:val="41F22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8E0595"/>
    <w:multiLevelType w:val="hybridMultilevel"/>
    <w:tmpl w:val="384AFA94"/>
    <w:lvl w:ilvl="0" w:tplc="572E134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453546AF"/>
    <w:multiLevelType w:val="multilevel"/>
    <w:tmpl w:val="384AFA9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BC467C3"/>
    <w:multiLevelType w:val="hybridMultilevel"/>
    <w:tmpl w:val="87986D0C"/>
    <w:lvl w:ilvl="0" w:tplc="53347DC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4E6B243D"/>
    <w:multiLevelType w:val="hybridMultilevel"/>
    <w:tmpl w:val="8F08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D47D16"/>
    <w:multiLevelType w:val="hybridMultilevel"/>
    <w:tmpl w:val="0B04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790043"/>
    <w:multiLevelType w:val="hybridMultilevel"/>
    <w:tmpl w:val="5CF455A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5C00341C"/>
    <w:multiLevelType w:val="multilevel"/>
    <w:tmpl w:val="384AFA94"/>
    <w:lvl w:ilvl="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64" w:hanging="360"/>
      </w:pPr>
    </w:lvl>
    <w:lvl w:ilvl="2" w:tentative="1">
      <w:start w:val="1"/>
      <w:numFmt w:val="lowerRoman"/>
      <w:lvlText w:val="%3."/>
      <w:lvlJc w:val="right"/>
      <w:pPr>
        <w:ind w:left="2084" w:hanging="180"/>
      </w:pPr>
    </w:lvl>
    <w:lvl w:ilvl="3" w:tentative="1">
      <w:start w:val="1"/>
      <w:numFmt w:val="decimal"/>
      <w:lvlText w:val="%4."/>
      <w:lvlJc w:val="left"/>
      <w:pPr>
        <w:ind w:left="2804" w:hanging="360"/>
      </w:pPr>
    </w:lvl>
    <w:lvl w:ilvl="4" w:tentative="1">
      <w:start w:val="1"/>
      <w:numFmt w:val="lowerLetter"/>
      <w:lvlText w:val="%5."/>
      <w:lvlJc w:val="left"/>
      <w:pPr>
        <w:ind w:left="3524" w:hanging="360"/>
      </w:pPr>
    </w:lvl>
    <w:lvl w:ilvl="5" w:tentative="1">
      <w:start w:val="1"/>
      <w:numFmt w:val="lowerRoman"/>
      <w:lvlText w:val="%6."/>
      <w:lvlJc w:val="right"/>
      <w:pPr>
        <w:ind w:left="4244" w:hanging="180"/>
      </w:pPr>
    </w:lvl>
    <w:lvl w:ilvl="6" w:tentative="1">
      <w:start w:val="1"/>
      <w:numFmt w:val="decimal"/>
      <w:lvlText w:val="%7."/>
      <w:lvlJc w:val="left"/>
      <w:pPr>
        <w:ind w:left="4964" w:hanging="360"/>
      </w:pPr>
    </w:lvl>
    <w:lvl w:ilvl="7" w:tentative="1">
      <w:start w:val="1"/>
      <w:numFmt w:val="lowerLetter"/>
      <w:lvlText w:val="%8."/>
      <w:lvlJc w:val="left"/>
      <w:pPr>
        <w:ind w:left="5684" w:hanging="360"/>
      </w:pPr>
    </w:lvl>
    <w:lvl w:ilvl="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5D6D79DD"/>
    <w:multiLevelType w:val="multilevel"/>
    <w:tmpl w:val="894EE873"/>
    <w:lvl w:ilvl="0">
      <w:start w:val="1"/>
      <w:numFmt w:val="decimal"/>
      <w:isLgl/>
      <w:lvlText w:val="%1 "/>
      <w:lvlJc w:val="left"/>
      <w:pPr>
        <w:tabs>
          <w:tab w:val="num" w:pos="432"/>
        </w:tabs>
        <w:ind w:left="432" w:firstLine="0"/>
      </w:pPr>
      <w:rPr>
        <w:rFonts w:hint="default"/>
        <w:color w:val="000000"/>
        <w:position w:val="0"/>
        <w:sz w:val="22"/>
      </w:rPr>
    </w:lvl>
    <w:lvl w:ilvl="1">
      <w:start w:val="1"/>
      <w:numFmt w:val="decimal"/>
      <w:isLgl/>
      <w:lvlText w:val="%1 %2 "/>
      <w:lvlJc w:val="left"/>
      <w:pPr>
        <w:tabs>
          <w:tab w:val="num" w:pos="576"/>
        </w:tabs>
        <w:ind w:left="576" w:firstLine="0"/>
      </w:pPr>
      <w:rPr>
        <w:rFonts w:hint="default"/>
        <w:color w:val="000000"/>
        <w:position w:val="0"/>
        <w:sz w:val="22"/>
      </w:rPr>
    </w:lvl>
    <w:lvl w:ilvl="2">
      <w:start w:val="1"/>
      <w:numFmt w:val="decimal"/>
      <w:isLgl/>
      <w:lvlText w:val="%1 %2 %3 "/>
      <w:lvlJc w:val="left"/>
      <w:pPr>
        <w:tabs>
          <w:tab w:val="num" w:pos="720"/>
        </w:tabs>
        <w:ind w:left="720" w:firstLine="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1 %2 %3 %4 "/>
      <w:lvlJc w:val="left"/>
      <w:pPr>
        <w:tabs>
          <w:tab w:val="num" w:pos="864"/>
        </w:tabs>
        <w:ind w:left="864" w:firstLine="0"/>
      </w:pPr>
      <w:rPr>
        <w:rFonts w:hint="default"/>
        <w:color w:val="000000"/>
        <w:position w:val="0"/>
        <w:sz w:val="22"/>
      </w:rPr>
    </w:lvl>
    <w:lvl w:ilvl="4">
      <w:start w:val="1"/>
      <w:numFmt w:val="decimal"/>
      <w:isLgl/>
      <w:lvlText w:val="%1 %2 %3 %4 %5 "/>
      <w:lvlJc w:val="left"/>
      <w:pPr>
        <w:tabs>
          <w:tab w:val="num" w:pos="1008"/>
        </w:tabs>
        <w:ind w:left="1008" w:firstLine="0"/>
      </w:pPr>
      <w:rPr>
        <w:rFonts w:hint="default"/>
        <w:color w:val="000000"/>
        <w:position w:val="0"/>
        <w:sz w:val="22"/>
      </w:rPr>
    </w:lvl>
    <w:lvl w:ilvl="5">
      <w:start w:val="1"/>
      <w:numFmt w:val="decimal"/>
      <w:isLgl/>
      <w:lvlText w:val="%1 %2 %3 %4 %5 %6"/>
      <w:lvlJc w:val="left"/>
      <w:pPr>
        <w:tabs>
          <w:tab w:val="num" w:pos="1152"/>
        </w:tabs>
        <w:ind w:left="1152" w:firstLine="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1 %2 %3 %4 %5 %6.%7"/>
      <w:lvlJc w:val="left"/>
      <w:pPr>
        <w:tabs>
          <w:tab w:val="num" w:pos="1296"/>
        </w:tabs>
        <w:ind w:left="1296" w:firstLine="0"/>
      </w:pPr>
      <w:rPr>
        <w:rFonts w:hint="default"/>
        <w:color w:val="000000"/>
        <w:position w:val="0"/>
        <w:sz w:val="22"/>
      </w:rPr>
    </w:lvl>
    <w:lvl w:ilvl="7">
      <w:start w:val="1"/>
      <w:numFmt w:val="decimal"/>
      <w:isLgl/>
      <w:lvlText w:val="%1 %2 %3 %4 %5 %6.%7.%8"/>
      <w:lvlJc w:val="left"/>
      <w:pPr>
        <w:tabs>
          <w:tab w:val="num" w:pos="1440"/>
        </w:tabs>
        <w:ind w:left="1440" w:firstLine="0"/>
      </w:pPr>
      <w:rPr>
        <w:rFonts w:hint="default"/>
        <w:color w:val="000000"/>
        <w:position w:val="0"/>
        <w:sz w:val="22"/>
      </w:rPr>
    </w:lvl>
    <w:lvl w:ilvl="8">
      <w:start w:val="1"/>
      <w:numFmt w:val="decimal"/>
      <w:isLgl/>
      <w:lvlText w:val="%1 %2 %3 %4 %5 %6.%7.%8.%9"/>
      <w:lvlJc w:val="left"/>
      <w:pPr>
        <w:tabs>
          <w:tab w:val="num" w:pos="425"/>
        </w:tabs>
        <w:ind w:left="425" w:firstLine="0"/>
      </w:pPr>
      <w:rPr>
        <w:rFonts w:hint="default"/>
        <w:color w:val="000000"/>
        <w:position w:val="0"/>
        <w:sz w:val="22"/>
      </w:rPr>
    </w:lvl>
  </w:abstractNum>
  <w:abstractNum w:abstractNumId="22">
    <w:nsid w:val="5E104419"/>
    <w:multiLevelType w:val="multilevel"/>
    <w:tmpl w:val="B4A48476"/>
    <w:lvl w:ilvl="0">
      <w:start w:val="1"/>
      <w:numFmt w:val="decimal"/>
      <w:pStyle w:val="Heading11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</w:lvl>
  </w:abstractNum>
  <w:abstractNum w:abstractNumId="23">
    <w:nsid w:val="5F9F30F1"/>
    <w:multiLevelType w:val="hybridMultilevel"/>
    <w:tmpl w:val="88EC4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DB006E"/>
    <w:multiLevelType w:val="hybridMultilevel"/>
    <w:tmpl w:val="5442CB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3206259"/>
    <w:multiLevelType w:val="hybridMultilevel"/>
    <w:tmpl w:val="941A4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11"/>
  </w:num>
  <w:num w:numId="7">
    <w:abstractNumId w:val="21"/>
  </w:num>
  <w:num w:numId="8">
    <w:abstractNumId w:val="22"/>
  </w:num>
  <w:num w:numId="9">
    <w:abstractNumId w:val="14"/>
  </w:num>
  <w:num w:numId="10">
    <w:abstractNumId w:val="5"/>
  </w:num>
  <w:num w:numId="11">
    <w:abstractNumId w:val="15"/>
  </w:num>
  <w:num w:numId="12">
    <w:abstractNumId w:val="20"/>
  </w:num>
  <w:num w:numId="13">
    <w:abstractNumId w:val="9"/>
  </w:num>
  <w:num w:numId="14">
    <w:abstractNumId w:val="4"/>
  </w:num>
  <w:num w:numId="15">
    <w:abstractNumId w:val="24"/>
  </w:num>
  <w:num w:numId="16">
    <w:abstractNumId w:val="25"/>
  </w:num>
  <w:num w:numId="17">
    <w:abstractNumId w:val="6"/>
  </w:num>
  <w:num w:numId="18">
    <w:abstractNumId w:val="16"/>
  </w:num>
  <w:num w:numId="19">
    <w:abstractNumId w:val="13"/>
  </w:num>
  <w:num w:numId="20">
    <w:abstractNumId w:val="19"/>
  </w:num>
  <w:num w:numId="21">
    <w:abstractNumId w:val="12"/>
  </w:num>
  <w:num w:numId="22">
    <w:abstractNumId w:val="18"/>
  </w:num>
  <w:num w:numId="23">
    <w:abstractNumId w:val="23"/>
  </w:num>
  <w:num w:numId="24">
    <w:abstractNumId w:val="10"/>
  </w:num>
  <w:num w:numId="25">
    <w:abstractNumId w:val="17"/>
  </w:num>
  <w:num w:numId="26">
    <w:abstractNumId w:val="8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4"/>
  <w:embedSystemFonts/>
  <w:bordersDoNotSurroundHeader/>
  <w:bordersDoNotSurroundFooter/>
  <w:activeWritingStyle w:appName="MSWord" w:lang="en-US" w:vendorID="64" w:dllVersion="131078" w:nlCheck="1" w:checkStyle="1"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trackRevisions/>
  <w:defaultTabStop w:val="720"/>
  <w:autoHyphenation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savePreviewPicture/>
  <w:doNotValidateAgainstSchema/>
  <w:doNotDemarcateInvalidXml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224B11"/>
    <w:rsid w:val="00023A56"/>
    <w:rsid w:val="00037F1B"/>
    <w:rsid w:val="000446D0"/>
    <w:rsid w:val="000504C4"/>
    <w:rsid w:val="00071FC9"/>
    <w:rsid w:val="00080240"/>
    <w:rsid w:val="00094FF0"/>
    <w:rsid w:val="000B410F"/>
    <w:rsid w:val="000C266F"/>
    <w:rsid w:val="000C3EC9"/>
    <w:rsid w:val="000E5F2A"/>
    <w:rsid w:val="000F76A5"/>
    <w:rsid w:val="00107C4A"/>
    <w:rsid w:val="00115630"/>
    <w:rsid w:val="0012263C"/>
    <w:rsid w:val="00130E10"/>
    <w:rsid w:val="0013623A"/>
    <w:rsid w:val="00144B2F"/>
    <w:rsid w:val="00153FE3"/>
    <w:rsid w:val="00160945"/>
    <w:rsid w:val="001670A6"/>
    <w:rsid w:val="00176360"/>
    <w:rsid w:val="00184B6F"/>
    <w:rsid w:val="00187068"/>
    <w:rsid w:val="001926E7"/>
    <w:rsid w:val="00197370"/>
    <w:rsid w:val="001A7778"/>
    <w:rsid w:val="001B0261"/>
    <w:rsid w:val="001C4F80"/>
    <w:rsid w:val="001C6F5B"/>
    <w:rsid w:val="001D4D50"/>
    <w:rsid w:val="001E015C"/>
    <w:rsid w:val="001F3230"/>
    <w:rsid w:val="001F53CC"/>
    <w:rsid w:val="002048E1"/>
    <w:rsid w:val="00205D92"/>
    <w:rsid w:val="00221F53"/>
    <w:rsid w:val="00224B11"/>
    <w:rsid w:val="00244232"/>
    <w:rsid w:val="00254DB6"/>
    <w:rsid w:val="00270034"/>
    <w:rsid w:val="0027113F"/>
    <w:rsid w:val="00283234"/>
    <w:rsid w:val="00286AE3"/>
    <w:rsid w:val="002A56B8"/>
    <w:rsid w:val="002C0CE7"/>
    <w:rsid w:val="002D55C9"/>
    <w:rsid w:val="002E17EF"/>
    <w:rsid w:val="002F4E39"/>
    <w:rsid w:val="002F564D"/>
    <w:rsid w:val="00302178"/>
    <w:rsid w:val="00305884"/>
    <w:rsid w:val="0030739E"/>
    <w:rsid w:val="00311047"/>
    <w:rsid w:val="0032675D"/>
    <w:rsid w:val="00345258"/>
    <w:rsid w:val="00346151"/>
    <w:rsid w:val="00350450"/>
    <w:rsid w:val="003510DA"/>
    <w:rsid w:val="00365178"/>
    <w:rsid w:val="00370EAD"/>
    <w:rsid w:val="003729EB"/>
    <w:rsid w:val="00374649"/>
    <w:rsid w:val="00376C25"/>
    <w:rsid w:val="00380BEB"/>
    <w:rsid w:val="003937A5"/>
    <w:rsid w:val="00394209"/>
    <w:rsid w:val="003A0DF0"/>
    <w:rsid w:val="003B020F"/>
    <w:rsid w:val="003B4A7B"/>
    <w:rsid w:val="003E2472"/>
    <w:rsid w:val="003E4EC1"/>
    <w:rsid w:val="003F16D0"/>
    <w:rsid w:val="003F67B7"/>
    <w:rsid w:val="00407C99"/>
    <w:rsid w:val="004164EF"/>
    <w:rsid w:val="004230B9"/>
    <w:rsid w:val="004374AA"/>
    <w:rsid w:val="004455BF"/>
    <w:rsid w:val="004518DD"/>
    <w:rsid w:val="00464A92"/>
    <w:rsid w:val="004805A3"/>
    <w:rsid w:val="004810B6"/>
    <w:rsid w:val="004878F2"/>
    <w:rsid w:val="00495D2A"/>
    <w:rsid w:val="004960B7"/>
    <w:rsid w:val="004B19CA"/>
    <w:rsid w:val="004B5121"/>
    <w:rsid w:val="004C549B"/>
    <w:rsid w:val="004C73F9"/>
    <w:rsid w:val="004F7F5D"/>
    <w:rsid w:val="00502835"/>
    <w:rsid w:val="00513B15"/>
    <w:rsid w:val="00514669"/>
    <w:rsid w:val="005240B0"/>
    <w:rsid w:val="0053295E"/>
    <w:rsid w:val="00547CC1"/>
    <w:rsid w:val="00557CEE"/>
    <w:rsid w:val="00577819"/>
    <w:rsid w:val="005B36E8"/>
    <w:rsid w:val="005C22E2"/>
    <w:rsid w:val="005C467B"/>
    <w:rsid w:val="005C5083"/>
    <w:rsid w:val="005E04B4"/>
    <w:rsid w:val="005E0949"/>
    <w:rsid w:val="005F320D"/>
    <w:rsid w:val="005F4F7B"/>
    <w:rsid w:val="00601084"/>
    <w:rsid w:val="00603516"/>
    <w:rsid w:val="0060745D"/>
    <w:rsid w:val="00613244"/>
    <w:rsid w:val="0061711C"/>
    <w:rsid w:val="006208FC"/>
    <w:rsid w:val="00633AF4"/>
    <w:rsid w:val="00643453"/>
    <w:rsid w:val="0065208A"/>
    <w:rsid w:val="00666914"/>
    <w:rsid w:val="006717BF"/>
    <w:rsid w:val="00680655"/>
    <w:rsid w:val="00680735"/>
    <w:rsid w:val="006B3B97"/>
    <w:rsid w:val="006C5B8A"/>
    <w:rsid w:val="006C67C2"/>
    <w:rsid w:val="006F4258"/>
    <w:rsid w:val="007060EF"/>
    <w:rsid w:val="00723377"/>
    <w:rsid w:val="00737489"/>
    <w:rsid w:val="007414A7"/>
    <w:rsid w:val="007420D4"/>
    <w:rsid w:val="00757FE0"/>
    <w:rsid w:val="00771541"/>
    <w:rsid w:val="007757D0"/>
    <w:rsid w:val="00776846"/>
    <w:rsid w:val="00777931"/>
    <w:rsid w:val="00777B4D"/>
    <w:rsid w:val="00782CE7"/>
    <w:rsid w:val="00795FF6"/>
    <w:rsid w:val="007B3EF4"/>
    <w:rsid w:val="007C44DB"/>
    <w:rsid w:val="007C6EEB"/>
    <w:rsid w:val="007C77BB"/>
    <w:rsid w:val="007D5833"/>
    <w:rsid w:val="007F00A9"/>
    <w:rsid w:val="00812066"/>
    <w:rsid w:val="00813551"/>
    <w:rsid w:val="008144D3"/>
    <w:rsid w:val="00815780"/>
    <w:rsid w:val="00817889"/>
    <w:rsid w:val="008318E7"/>
    <w:rsid w:val="008330D8"/>
    <w:rsid w:val="0083694B"/>
    <w:rsid w:val="00845DE0"/>
    <w:rsid w:val="00854FEE"/>
    <w:rsid w:val="00860972"/>
    <w:rsid w:val="00862D42"/>
    <w:rsid w:val="00884C70"/>
    <w:rsid w:val="00891B73"/>
    <w:rsid w:val="008B372B"/>
    <w:rsid w:val="008C34CE"/>
    <w:rsid w:val="008C4582"/>
    <w:rsid w:val="008D61C5"/>
    <w:rsid w:val="008E513F"/>
    <w:rsid w:val="0092152F"/>
    <w:rsid w:val="00944B24"/>
    <w:rsid w:val="00956853"/>
    <w:rsid w:val="009621DC"/>
    <w:rsid w:val="009629C3"/>
    <w:rsid w:val="00963C1E"/>
    <w:rsid w:val="00967C71"/>
    <w:rsid w:val="00973A02"/>
    <w:rsid w:val="00974C8A"/>
    <w:rsid w:val="009B594A"/>
    <w:rsid w:val="009B671D"/>
    <w:rsid w:val="009C7C93"/>
    <w:rsid w:val="00A008AE"/>
    <w:rsid w:val="00A064EB"/>
    <w:rsid w:val="00A15B88"/>
    <w:rsid w:val="00A3100E"/>
    <w:rsid w:val="00A31806"/>
    <w:rsid w:val="00A56551"/>
    <w:rsid w:val="00A74E80"/>
    <w:rsid w:val="00A75B20"/>
    <w:rsid w:val="00A76370"/>
    <w:rsid w:val="00A8001B"/>
    <w:rsid w:val="00A816BD"/>
    <w:rsid w:val="00A8512F"/>
    <w:rsid w:val="00A85793"/>
    <w:rsid w:val="00A915BD"/>
    <w:rsid w:val="00A9608F"/>
    <w:rsid w:val="00AB011A"/>
    <w:rsid w:val="00AC3DD4"/>
    <w:rsid w:val="00AC7ABA"/>
    <w:rsid w:val="00AE76E0"/>
    <w:rsid w:val="00B06FB8"/>
    <w:rsid w:val="00B103D4"/>
    <w:rsid w:val="00B16CFE"/>
    <w:rsid w:val="00B25381"/>
    <w:rsid w:val="00B26196"/>
    <w:rsid w:val="00B425A5"/>
    <w:rsid w:val="00B432EB"/>
    <w:rsid w:val="00B520FF"/>
    <w:rsid w:val="00B55AE6"/>
    <w:rsid w:val="00B73AC3"/>
    <w:rsid w:val="00B7635F"/>
    <w:rsid w:val="00BA55A3"/>
    <w:rsid w:val="00BB0BFC"/>
    <w:rsid w:val="00BB21BB"/>
    <w:rsid w:val="00BB39F2"/>
    <w:rsid w:val="00BB74BE"/>
    <w:rsid w:val="00BD036F"/>
    <w:rsid w:val="00BD4236"/>
    <w:rsid w:val="00BD4C4F"/>
    <w:rsid w:val="00BD6E95"/>
    <w:rsid w:val="00BE6491"/>
    <w:rsid w:val="00BE6A98"/>
    <w:rsid w:val="00BF0588"/>
    <w:rsid w:val="00BF24A7"/>
    <w:rsid w:val="00C0581E"/>
    <w:rsid w:val="00C10C82"/>
    <w:rsid w:val="00C11490"/>
    <w:rsid w:val="00C14FC6"/>
    <w:rsid w:val="00C17EE7"/>
    <w:rsid w:val="00C24A39"/>
    <w:rsid w:val="00C341E3"/>
    <w:rsid w:val="00C34541"/>
    <w:rsid w:val="00C3474C"/>
    <w:rsid w:val="00C52C7A"/>
    <w:rsid w:val="00C6223E"/>
    <w:rsid w:val="00C67D40"/>
    <w:rsid w:val="00C81FB8"/>
    <w:rsid w:val="00C9038C"/>
    <w:rsid w:val="00C95675"/>
    <w:rsid w:val="00CA04D7"/>
    <w:rsid w:val="00CA4C6B"/>
    <w:rsid w:val="00CA6740"/>
    <w:rsid w:val="00CA6DCA"/>
    <w:rsid w:val="00CC66C6"/>
    <w:rsid w:val="00CD4DEB"/>
    <w:rsid w:val="00CD773E"/>
    <w:rsid w:val="00CF2C1D"/>
    <w:rsid w:val="00D125A5"/>
    <w:rsid w:val="00D21351"/>
    <w:rsid w:val="00D3260D"/>
    <w:rsid w:val="00D32FD6"/>
    <w:rsid w:val="00D424D2"/>
    <w:rsid w:val="00D45389"/>
    <w:rsid w:val="00D50A87"/>
    <w:rsid w:val="00D54EE8"/>
    <w:rsid w:val="00D61CC1"/>
    <w:rsid w:val="00D80242"/>
    <w:rsid w:val="00D834DD"/>
    <w:rsid w:val="00D84C51"/>
    <w:rsid w:val="00D904CC"/>
    <w:rsid w:val="00D90864"/>
    <w:rsid w:val="00D92B5F"/>
    <w:rsid w:val="00D97B18"/>
    <w:rsid w:val="00DA3ECD"/>
    <w:rsid w:val="00DB5792"/>
    <w:rsid w:val="00DD238B"/>
    <w:rsid w:val="00DD3E3D"/>
    <w:rsid w:val="00DD4B8C"/>
    <w:rsid w:val="00DD6DB9"/>
    <w:rsid w:val="00E02842"/>
    <w:rsid w:val="00E04F42"/>
    <w:rsid w:val="00E054EE"/>
    <w:rsid w:val="00E2742C"/>
    <w:rsid w:val="00E3292E"/>
    <w:rsid w:val="00E349DE"/>
    <w:rsid w:val="00E35CCD"/>
    <w:rsid w:val="00E42F06"/>
    <w:rsid w:val="00E4472E"/>
    <w:rsid w:val="00E55C5D"/>
    <w:rsid w:val="00E57661"/>
    <w:rsid w:val="00E809F6"/>
    <w:rsid w:val="00E85BA4"/>
    <w:rsid w:val="00E87BAB"/>
    <w:rsid w:val="00EA1B3C"/>
    <w:rsid w:val="00EA326C"/>
    <w:rsid w:val="00EA7338"/>
    <w:rsid w:val="00EC2922"/>
    <w:rsid w:val="00ED0116"/>
    <w:rsid w:val="00ED0347"/>
    <w:rsid w:val="00ED378F"/>
    <w:rsid w:val="00EF24C9"/>
    <w:rsid w:val="00EF52F3"/>
    <w:rsid w:val="00EF7030"/>
    <w:rsid w:val="00F175BB"/>
    <w:rsid w:val="00F57886"/>
    <w:rsid w:val="00F61E50"/>
    <w:rsid w:val="00F6447E"/>
    <w:rsid w:val="00F72C28"/>
    <w:rsid w:val="00F8036C"/>
    <w:rsid w:val="00FA6299"/>
    <w:rsid w:val="00FA658A"/>
    <w:rsid w:val="00FB2714"/>
    <w:rsid w:val="00FB2C12"/>
    <w:rsid w:val="00FD6FFF"/>
    <w:rsid w:val="00FD7AD1"/>
    <w:rsid w:val="00FE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oNotEmbedSmartTags/>
  <w:decimalSymbol w:val="."/>
  <w:listSeparator w:val=","/>
  <w14:docId w14:val="217FD8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8C34CE"/>
    <w:pPr>
      <w:jc w:val="both"/>
    </w:pPr>
    <w:rPr>
      <w:rFonts w:ascii="Book Antiqua" w:eastAsia="ヒラギノ角ゴ Pro W3" w:hAnsi="Book Antiqua"/>
      <w:color w:val="000000"/>
      <w:sz w:val="22"/>
      <w:lang w:val="pt-BR"/>
    </w:rPr>
  </w:style>
  <w:style w:type="paragraph" w:styleId="Heading1">
    <w:name w:val="heading 1"/>
    <w:basedOn w:val="Normal"/>
    <w:next w:val="Normal"/>
    <w:link w:val="Heading1Char"/>
    <w:locked/>
    <w:rsid w:val="001670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locked/>
    <w:rsid w:val="001670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locked/>
    <w:rsid w:val="00167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locked/>
    <w:rsid w:val="001670A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locked/>
    <w:rsid w:val="001670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locked/>
    <w:rsid w:val="001670A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locked/>
    <w:rsid w:val="001670A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locked/>
    <w:rsid w:val="001670A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locked/>
    <w:rsid w:val="001670A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next w:val="Body"/>
    <w:qFormat/>
    <w:rsid w:val="008C34CE"/>
    <w:pPr>
      <w:keepNext/>
      <w:numPr>
        <w:numId w:val="8"/>
      </w:numPr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Heading21">
    <w:name w:val="Heading 21"/>
    <w:next w:val="Body"/>
    <w:qFormat/>
    <w:rsid w:val="00C11490"/>
    <w:pPr>
      <w:keepNext/>
      <w:numPr>
        <w:ilvl w:val="1"/>
        <w:numId w:val="8"/>
      </w:numPr>
      <w:outlineLvl w:val="1"/>
    </w:pPr>
    <w:rPr>
      <w:rFonts w:ascii="Helvetica" w:eastAsia="ヒラギノ角ゴ Pro W3" w:hAnsi="Helvetica"/>
      <w:b/>
      <w:color w:val="000000"/>
    </w:rPr>
  </w:style>
  <w:style w:type="paragraph" w:customStyle="1" w:styleId="Heading31">
    <w:name w:val="Heading 31"/>
    <w:next w:val="Body"/>
    <w:qFormat/>
    <w:rsid w:val="008C34CE"/>
    <w:pPr>
      <w:keepNext/>
      <w:numPr>
        <w:ilvl w:val="2"/>
        <w:numId w:val="8"/>
      </w:numPr>
      <w:outlineLvl w:val="2"/>
    </w:pPr>
    <w:rPr>
      <w:rFonts w:ascii="Helvetica" w:eastAsia="ヒラギノ角ゴ Pro W3" w:hAnsi="Helvetica"/>
      <w:b/>
      <w:color w:val="000000"/>
    </w:rPr>
  </w:style>
  <w:style w:type="paragraph" w:customStyle="1" w:styleId="Heading41">
    <w:name w:val="Heading 41"/>
    <w:next w:val="Body"/>
    <w:qFormat/>
    <w:rsid w:val="008C34CE"/>
    <w:pPr>
      <w:keepNext/>
      <w:numPr>
        <w:ilvl w:val="3"/>
        <w:numId w:val="8"/>
      </w:numPr>
      <w:outlineLvl w:val="3"/>
    </w:pPr>
    <w:rPr>
      <w:rFonts w:ascii="Helvetica" w:eastAsia="ヒラギノ角ゴ Pro W3" w:hAnsi="Helvetica"/>
      <w:b/>
      <w:color w:val="000000"/>
    </w:rPr>
  </w:style>
  <w:style w:type="paragraph" w:customStyle="1" w:styleId="Heading51">
    <w:name w:val="Heading 51"/>
    <w:next w:val="Body"/>
    <w:qFormat/>
    <w:rsid w:val="008C34CE"/>
    <w:pPr>
      <w:keepNext/>
      <w:numPr>
        <w:ilvl w:val="4"/>
        <w:numId w:val="8"/>
      </w:numPr>
      <w:outlineLvl w:val="4"/>
    </w:pPr>
    <w:rPr>
      <w:rFonts w:ascii="Helvetica" w:eastAsia="ヒラギノ角ゴ Pro W3" w:hAnsi="Helvetica"/>
      <w:b/>
      <w:color w:val="000000"/>
    </w:rPr>
  </w:style>
  <w:style w:type="paragraph" w:customStyle="1" w:styleId="Heading61">
    <w:name w:val="Heading 61"/>
    <w:next w:val="Body"/>
    <w:qFormat/>
    <w:rsid w:val="008C34CE"/>
    <w:pPr>
      <w:keepNext/>
      <w:numPr>
        <w:ilvl w:val="5"/>
        <w:numId w:val="8"/>
      </w:numPr>
      <w:outlineLvl w:val="5"/>
    </w:pPr>
    <w:rPr>
      <w:rFonts w:ascii="Helvetica" w:eastAsia="ヒラギノ角ゴ Pro W3" w:hAnsi="Helvetica"/>
      <w:b/>
      <w:color w:val="000000"/>
    </w:rPr>
  </w:style>
  <w:style w:type="paragraph" w:customStyle="1" w:styleId="Heading71">
    <w:name w:val="Heading 71"/>
    <w:next w:val="Body"/>
    <w:qFormat/>
    <w:rsid w:val="008C34CE"/>
    <w:pPr>
      <w:keepNext/>
      <w:numPr>
        <w:ilvl w:val="6"/>
        <w:numId w:val="8"/>
      </w:numPr>
      <w:outlineLvl w:val="6"/>
    </w:pPr>
    <w:rPr>
      <w:rFonts w:ascii="Helvetica" w:eastAsia="ヒラギノ角ゴ Pro W3" w:hAnsi="Helvetica"/>
      <w:b/>
      <w:color w:val="000000"/>
    </w:rPr>
  </w:style>
  <w:style w:type="paragraph" w:customStyle="1" w:styleId="Heading81">
    <w:name w:val="Heading 81"/>
    <w:next w:val="Body"/>
    <w:qFormat/>
    <w:rsid w:val="008C34CE"/>
    <w:pPr>
      <w:keepNext/>
      <w:numPr>
        <w:ilvl w:val="7"/>
        <w:numId w:val="8"/>
      </w:numPr>
      <w:outlineLvl w:val="7"/>
    </w:pPr>
    <w:rPr>
      <w:rFonts w:ascii="Helvetica" w:eastAsia="ヒラギノ角ゴ Pro W3" w:hAnsi="Helvetica"/>
      <w:b/>
      <w:color w:val="000000"/>
    </w:rPr>
  </w:style>
  <w:style w:type="paragraph" w:customStyle="1" w:styleId="Heading91">
    <w:name w:val="Heading 91"/>
    <w:next w:val="Body"/>
    <w:qFormat/>
    <w:rsid w:val="008C34CE"/>
    <w:pPr>
      <w:keepNext/>
      <w:numPr>
        <w:ilvl w:val="8"/>
        <w:numId w:val="8"/>
      </w:numPr>
      <w:outlineLvl w:val="8"/>
    </w:pPr>
    <w:rPr>
      <w:rFonts w:ascii="Helvetica" w:eastAsia="ヒラギノ角ゴ Pro W3" w:hAnsi="Helvetica"/>
      <w:b/>
      <w:color w:val="000000"/>
    </w:rPr>
  </w:style>
  <w:style w:type="paragraph" w:customStyle="1" w:styleId="FreeForm">
    <w:name w:val="Free Form"/>
    <w:rsid w:val="008C34CE"/>
    <w:rPr>
      <w:rFonts w:eastAsia="ヒラギノ角ゴ Pro W3"/>
      <w:color w:val="000000"/>
    </w:rPr>
  </w:style>
  <w:style w:type="paragraph" w:customStyle="1" w:styleId="Footer1">
    <w:name w:val="Footer1"/>
    <w:rsid w:val="008C34CE"/>
    <w:pPr>
      <w:tabs>
        <w:tab w:val="center" w:pos="4253"/>
        <w:tab w:val="right" w:pos="8505"/>
      </w:tabs>
      <w:spacing w:before="60"/>
      <w:jc w:val="both"/>
    </w:pPr>
    <w:rPr>
      <w:rFonts w:ascii="Arial" w:eastAsia="ヒラギノ角ゴ Pro W3" w:hAnsi="Arial"/>
      <w:color w:val="000000"/>
      <w:sz w:val="16"/>
      <w:lang w:val="pt-BR"/>
    </w:rPr>
  </w:style>
  <w:style w:type="paragraph" w:customStyle="1" w:styleId="Titulocapa">
    <w:name w:val="Titulo capa"/>
    <w:rsid w:val="008C34CE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uppressAutoHyphens/>
      <w:spacing w:before="80"/>
      <w:jc w:val="center"/>
    </w:pPr>
    <w:rPr>
      <w:rFonts w:ascii="Arial" w:eastAsia="ヒラギノ角ゴ Pro W3" w:hAnsi="Arial"/>
      <w:color w:val="000000"/>
      <w:sz w:val="28"/>
    </w:rPr>
  </w:style>
  <w:style w:type="paragraph" w:customStyle="1" w:styleId="Ttulocapaartigo">
    <w:name w:val="Título capa artigo"/>
    <w:rsid w:val="008C34CE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uppressAutoHyphens/>
      <w:spacing w:before="120"/>
      <w:jc w:val="center"/>
    </w:pPr>
    <w:rPr>
      <w:rFonts w:ascii="Arial Bold" w:eastAsia="ヒラギノ角ゴ Pro W3" w:hAnsi="Arial Bold"/>
      <w:color w:val="000000"/>
      <w:sz w:val="36"/>
    </w:rPr>
  </w:style>
  <w:style w:type="paragraph" w:customStyle="1" w:styleId="Ttulocapaautor">
    <w:name w:val="Título capa autor"/>
    <w:rsid w:val="008C34CE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uppressAutoHyphens/>
      <w:spacing w:before="120"/>
      <w:jc w:val="center"/>
    </w:pPr>
    <w:rPr>
      <w:rFonts w:ascii="Arial Bold" w:eastAsia="ヒラギノ角ゴ Pro W3" w:hAnsi="Arial Bold"/>
      <w:color w:val="000000"/>
      <w:sz w:val="28"/>
    </w:rPr>
  </w:style>
  <w:style w:type="paragraph" w:customStyle="1" w:styleId="Titulocapauniversidade">
    <w:name w:val="Titulo capa universidade"/>
    <w:rsid w:val="008C34CE"/>
    <w:pPr>
      <w:suppressAutoHyphens/>
      <w:spacing w:before="120" w:line="360" w:lineRule="atLeast"/>
      <w:jc w:val="center"/>
    </w:pPr>
    <w:rPr>
      <w:rFonts w:ascii="Arial Bold" w:eastAsia="ヒラギノ角ゴ Pro W3" w:hAnsi="Arial Bold"/>
      <w:color w:val="000000"/>
    </w:rPr>
  </w:style>
  <w:style w:type="paragraph" w:customStyle="1" w:styleId="Header1">
    <w:name w:val="Header1"/>
    <w:rsid w:val="008C34CE"/>
    <w:pPr>
      <w:tabs>
        <w:tab w:val="center" w:pos="4253"/>
        <w:tab w:val="right" w:pos="8505"/>
      </w:tabs>
      <w:jc w:val="both"/>
    </w:pPr>
    <w:rPr>
      <w:rFonts w:ascii="Arial" w:eastAsia="ヒラギノ角ゴ Pro W3" w:hAnsi="Arial"/>
      <w:color w:val="000000"/>
      <w:sz w:val="16"/>
      <w:lang w:val="pt-BR"/>
    </w:rPr>
  </w:style>
  <w:style w:type="paragraph" w:customStyle="1" w:styleId="Titulorostocabecalho">
    <w:name w:val="Titulo rosto cabecalho"/>
    <w:next w:val="Titulorostoartigo"/>
    <w:rsid w:val="008C34CE"/>
    <w:pPr>
      <w:tabs>
        <w:tab w:val="right" w:pos="8505"/>
      </w:tabs>
      <w:suppressAutoHyphens/>
    </w:pPr>
    <w:rPr>
      <w:rFonts w:ascii="Arial" w:eastAsia="ヒラギノ角ゴ Pro W3" w:hAnsi="Arial"/>
      <w:color w:val="000000"/>
    </w:rPr>
  </w:style>
  <w:style w:type="paragraph" w:customStyle="1" w:styleId="Titulorostoartigo">
    <w:name w:val="Titulo rosto artigo"/>
    <w:next w:val="Ttulocapaautor"/>
    <w:rsid w:val="008C34CE"/>
    <w:pPr>
      <w:widowControl w:val="0"/>
      <w:suppressAutoHyphens/>
      <w:spacing w:before="240" w:after="120"/>
      <w:jc w:val="center"/>
    </w:pPr>
    <w:rPr>
      <w:rFonts w:ascii="Arial Bold" w:eastAsia="ヒラギノ角ゴ Pro W3" w:hAnsi="Arial Bold"/>
      <w:color w:val="000000"/>
      <w:sz w:val="32"/>
    </w:rPr>
  </w:style>
  <w:style w:type="paragraph" w:customStyle="1" w:styleId="Titulorostoautor">
    <w:name w:val="Titulo rosto autor"/>
    <w:next w:val="Normal"/>
    <w:rsid w:val="008C34CE"/>
    <w:pPr>
      <w:widowControl w:val="0"/>
      <w:spacing w:before="120"/>
      <w:jc w:val="center"/>
    </w:pPr>
    <w:rPr>
      <w:rFonts w:ascii="Arial" w:eastAsia="ヒラギノ角ゴ Pro W3" w:hAnsi="Arial"/>
      <w:color w:val="000000"/>
    </w:rPr>
  </w:style>
  <w:style w:type="paragraph" w:customStyle="1" w:styleId="Titulorostoe-mail">
    <w:name w:val="Titulo rosto e-mail"/>
    <w:next w:val="Paragraforesumo"/>
    <w:rsid w:val="008C34CE"/>
    <w:pPr>
      <w:widowControl w:val="0"/>
      <w:suppressAutoHyphens/>
      <w:spacing w:before="120" w:after="120"/>
      <w:jc w:val="center"/>
    </w:pPr>
    <w:rPr>
      <w:rFonts w:ascii="Arial" w:eastAsia="ヒラギノ角ゴ Pro W3" w:hAnsi="Arial"/>
      <w:color w:val="000000"/>
    </w:rPr>
  </w:style>
  <w:style w:type="paragraph" w:customStyle="1" w:styleId="Paragraforesumo">
    <w:name w:val="Paragrafo resumo"/>
    <w:rsid w:val="008C34CE"/>
    <w:pPr>
      <w:spacing w:before="180"/>
      <w:jc w:val="both"/>
    </w:pPr>
    <w:rPr>
      <w:rFonts w:ascii="Book Antiqua" w:eastAsia="ヒラギノ角ゴ Pro W3" w:hAnsi="Book Antiqua"/>
      <w:color w:val="000000"/>
      <w:sz w:val="22"/>
      <w:lang w:val="pt-BR"/>
    </w:rPr>
  </w:style>
  <w:style w:type="paragraph" w:customStyle="1" w:styleId="Headingnaonumerado">
    <w:name w:val="Heading nao numerado"/>
    <w:next w:val="Normal"/>
    <w:rsid w:val="008C34CE"/>
    <w:pPr>
      <w:keepNext/>
      <w:pageBreakBefore/>
      <w:suppressAutoHyphens/>
      <w:spacing w:before="360" w:after="240"/>
    </w:pPr>
    <w:rPr>
      <w:rFonts w:ascii="Arial Bold" w:eastAsia="ヒラギノ角ゴ Pro W3" w:hAnsi="Arial Bold"/>
      <w:color w:val="000000"/>
      <w:sz w:val="28"/>
      <w:lang w:val="pt-BR"/>
    </w:rPr>
  </w:style>
  <w:style w:type="paragraph" w:customStyle="1" w:styleId="TOC11">
    <w:name w:val="TOC 11"/>
    <w:rsid w:val="008C34CE"/>
    <w:pPr>
      <w:tabs>
        <w:tab w:val="right" w:leader="dot" w:pos="8498"/>
      </w:tabs>
      <w:spacing w:before="240"/>
      <w:ind w:left="720"/>
      <w:outlineLvl w:val="0"/>
    </w:pPr>
    <w:rPr>
      <w:rFonts w:ascii="Helvetica" w:eastAsia="ヒラギノ角ゴ Pro W3" w:hAnsi="Helvetica"/>
      <w:b/>
      <w:i/>
      <w:color w:val="000000"/>
    </w:rPr>
  </w:style>
  <w:style w:type="paragraph" w:customStyle="1" w:styleId="TOC21">
    <w:name w:val="TOC 21"/>
    <w:rsid w:val="008C34CE"/>
    <w:pPr>
      <w:tabs>
        <w:tab w:val="right" w:leader="dot" w:pos="8488"/>
      </w:tabs>
      <w:spacing w:before="60"/>
      <w:ind w:left="1701" w:hanging="567"/>
      <w:outlineLvl w:val="0"/>
    </w:pPr>
    <w:rPr>
      <w:rFonts w:ascii="Arial" w:eastAsia="ヒラギノ角ゴ Pro W3" w:hAnsi="Arial"/>
      <w:color w:val="000000"/>
      <w:sz w:val="22"/>
    </w:rPr>
  </w:style>
  <w:style w:type="paragraph" w:customStyle="1" w:styleId="TOC31">
    <w:name w:val="TOC 31"/>
    <w:basedOn w:val="TOC12"/>
    <w:next w:val="Normal"/>
    <w:rsid w:val="008C34CE"/>
    <w:pPr>
      <w:tabs>
        <w:tab w:val="clear" w:pos="8505"/>
        <w:tab w:val="right" w:pos="8478"/>
      </w:tabs>
    </w:pPr>
  </w:style>
  <w:style w:type="paragraph" w:customStyle="1" w:styleId="TOC12">
    <w:name w:val="TOC 12"/>
    <w:next w:val="Normal"/>
    <w:rsid w:val="008C34CE"/>
    <w:pPr>
      <w:tabs>
        <w:tab w:val="right" w:pos="8505"/>
      </w:tabs>
      <w:spacing w:before="120"/>
      <w:ind w:left="567" w:hanging="567"/>
      <w:outlineLvl w:val="0"/>
    </w:pPr>
    <w:rPr>
      <w:rFonts w:ascii="Arial" w:eastAsia="ヒラギノ角ゴ Pro W3" w:hAnsi="Arial"/>
      <w:color w:val="000000"/>
      <w:sz w:val="22"/>
      <w:lang w:val="pt-BR"/>
    </w:rPr>
  </w:style>
  <w:style w:type="paragraph" w:customStyle="1" w:styleId="TOC41">
    <w:name w:val="TOC 41"/>
    <w:basedOn w:val="TOC22"/>
    <w:next w:val="Normal"/>
    <w:rsid w:val="008C34CE"/>
    <w:pPr>
      <w:tabs>
        <w:tab w:val="clear" w:pos="8488"/>
        <w:tab w:val="right" w:leader="dot" w:pos="8478"/>
      </w:tabs>
    </w:pPr>
  </w:style>
  <w:style w:type="paragraph" w:customStyle="1" w:styleId="TOC22">
    <w:name w:val="TOC 22"/>
    <w:next w:val="Normal"/>
    <w:rsid w:val="008C34CE"/>
    <w:pPr>
      <w:tabs>
        <w:tab w:val="right" w:leader="dot" w:pos="8488"/>
      </w:tabs>
      <w:spacing w:before="60"/>
      <w:ind w:left="851" w:hanging="567"/>
      <w:outlineLvl w:val="0"/>
    </w:pPr>
    <w:rPr>
      <w:rFonts w:ascii="Arial" w:eastAsia="ヒラギノ角ゴ Pro W3" w:hAnsi="Arial"/>
      <w:color w:val="000000"/>
      <w:sz w:val="22"/>
    </w:rPr>
  </w:style>
  <w:style w:type="paragraph" w:customStyle="1" w:styleId="TOC51">
    <w:name w:val="TOC 51"/>
    <w:rsid w:val="008C34CE"/>
    <w:pPr>
      <w:tabs>
        <w:tab w:val="right" w:leader="dot" w:pos="8498"/>
      </w:tabs>
      <w:spacing w:before="240" w:after="60"/>
      <w:ind w:left="360"/>
      <w:outlineLvl w:val="0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TOC61">
    <w:name w:val="TOC 61"/>
    <w:rsid w:val="008C34CE"/>
    <w:pPr>
      <w:tabs>
        <w:tab w:val="right" w:leader="dot" w:pos="8488"/>
      </w:tabs>
      <w:spacing w:before="60"/>
      <w:ind w:left="2268" w:hanging="567"/>
      <w:outlineLvl w:val="0"/>
    </w:pPr>
    <w:rPr>
      <w:rFonts w:ascii="Arial" w:eastAsia="ヒラギノ角ゴ Pro W3" w:hAnsi="Arial"/>
      <w:color w:val="000000"/>
      <w:sz w:val="22"/>
    </w:rPr>
  </w:style>
  <w:style w:type="paragraph" w:customStyle="1" w:styleId="TOC71">
    <w:name w:val="TOC 71"/>
    <w:next w:val="Normal"/>
    <w:rsid w:val="008C34CE"/>
    <w:pPr>
      <w:tabs>
        <w:tab w:val="right" w:leader="dot" w:pos="8488"/>
      </w:tabs>
      <w:spacing w:before="60"/>
      <w:ind w:left="1134" w:hanging="567"/>
      <w:outlineLvl w:val="0"/>
    </w:pPr>
    <w:rPr>
      <w:rFonts w:ascii="Arial" w:eastAsia="ヒラギノ角ゴ Pro W3" w:hAnsi="Arial"/>
      <w:color w:val="000000"/>
      <w:sz w:val="22"/>
    </w:rPr>
  </w:style>
  <w:style w:type="paragraph" w:customStyle="1" w:styleId="TOC81">
    <w:name w:val="TOC 81"/>
    <w:rsid w:val="008C34CE"/>
    <w:pPr>
      <w:tabs>
        <w:tab w:val="right" w:leader="dot" w:pos="8498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Heading32">
    <w:name w:val="Heading 32"/>
    <w:next w:val="Paragrafoprimeiro"/>
    <w:rsid w:val="008C34CE"/>
    <w:pPr>
      <w:keepNext/>
      <w:widowControl w:val="0"/>
      <w:tabs>
        <w:tab w:val="left" w:pos="425"/>
      </w:tabs>
      <w:suppressAutoHyphens/>
      <w:spacing w:before="360" w:after="60"/>
      <w:ind w:left="38" w:hanging="38"/>
      <w:outlineLvl w:val="2"/>
    </w:pPr>
    <w:rPr>
      <w:rFonts w:ascii="Arial Bold" w:eastAsia="ヒラギノ角ゴ Pro W3" w:hAnsi="Arial Bold"/>
      <w:color w:val="000000"/>
      <w:kern w:val="28"/>
      <w:sz w:val="22"/>
      <w:lang w:val="pt-BR"/>
    </w:rPr>
  </w:style>
  <w:style w:type="paragraph" w:customStyle="1" w:styleId="Paragrafoprimeiro">
    <w:name w:val="Paragrafo primeiro"/>
    <w:next w:val="Paragrafonormal"/>
    <w:rsid w:val="008C34CE"/>
    <w:pPr>
      <w:spacing w:before="180"/>
      <w:jc w:val="both"/>
    </w:pPr>
    <w:rPr>
      <w:rFonts w:ascii="Book Antiqua" w:eastAsia="ヒラギノ角ゴ Pro W3" w:hAnsi="Book Antiqua"/>
      <w:color w:val="000000"/>
      <w:sz w:val="22"/>
      <w:lang w:val="pt-BR"/>
    </w:rPr>
  </w:style>
  <w:style w:type="paragraph" w:customStyle="1" w:styleId="Paragrafonormal">
    <w:name w:val="Paragrafo normal"/>
    <w:rsid w:val="008C34CE"/>
    <w:pPr>
      <w:spacing w:before="120"/>
      <w:ind w:firstLine="284"/>
      <w:jc w:val="both"/>
    </w:pPr>
    <w:rPr>
      <w:rFonts w:ascii="Book Antiqua" w:eastAsia="ヒラギノ角ゴ Pro W3" w:hAnsi="Book Antiqua"/>
      <w:color w:val="000000"/>
      <w:sz w:val="22"/>
      <w:lang w:val="pt-BR"/>
    </w:rPr>
  </w:style>
  <w:style w:type="paragraph" w:customStyle="1" w:styleId="Title1">
    <w:name w:val="Title1"/>
    <w:next w:val="Body"/>
    <w:rsid w:val="008C34CE"/>
    <w:pPr>
      <w:keepNext/>
      <w:outlineLvl w:val="0"/>
    </w:pPr>
    <w:rPr>
      <w:rFonts w:ascii="Helvetica" w:eastAsia="ヒラギノ角ゴ Pro W3" w:hAnsi="Helvetica"/>
      <w:b/>
      <w:color w:val="000000"/>
      <w:sz w:val="56"/>
    </w:rPr>
  </w:style>
  <w:style w:type="paragraph" w:customStyle="1" w:styleId="Body">
    <w:name w:val="Body"/>
    <w:rsid w:val="008C34CE"/>
    <w:rPr>
      <w:rFonts w:ascii="Helvetica" w:eastAsia="ヒラギノ角ゴ Pro W3" w:hAnsi="Helvetica"/>
      <w:color w:val="000000"/>
    </w:rPr>
  </w:style>
  <w:style w:type="paragraph" w:customStyle="1" w:styleId="Heading12">
    <w:name w:val="Heading 12"/>
    <w:next w:val="Paragrafoprimeiro"/>
    <w:rsid w:val="008C34CE"/>
    <w:pPr>
      <w:keepNext/>
      <w:pageBreakBefore/>
      <w:widowControl w:val="0"/>
      <w:tabs>
        <w:tab w:val="left" w:pos="425"/>
      </w:tabs>
      <w:suppressAutoHyphens/>
      <w:spacing w:before="480" w:after="120"/>
      <w:ind w:left="6" w:hanging="6"/>
      <w:jc w:val="both"/>
      <w:outlineLvl w:val="0"/>
    </w:pPr>
    <w:rPr>
      <w:rFonts w:ascii="Arial Bold" w:eastAsia="ヒラギノ角ゴ Pro W3" w:hAnsi="Arial Bold"/>
      <w:color w:val="000000"/>
      <w:kern w:val="28"/>
      <w:sz w:val="28"/>
      <w:lang w:val="pt-BR"/>
    </w:rPr>
  </w:style>
  <w:style w:type="paragraph" w:customStyle="1" w:styleId="Heading52">
    <w:name w:val="Heading 52"/>
    <w:next w:val="Paragrafoprimeiro"/>
    <w:rsid w:val="008C34CE"/>
    <w:pPr>
      <w:keepNext/>
      <w:widowControl w:val="0"/>
      <w:tabs>
        <w:tab w:val="left" w:pos="425"/>
      </w:tabs>
      <w:suppressAutoHyphens/>
      <w:spacing w:before="360" w:after="60"/>
      <w:ind w:left="584" w:hanging="584"/>
      <w:outlineLvl w:val="4"/>
    </w:pPr>
    <w:rPr>
      <w:rFonts w:ascii="Arial Bold" w:eastAsia="ヒラギノ角ゴ Pro W3" w:hAnsi="Arial Bold"/>
      <w:color w:val="000000"/>
      <w:kern w:val="28"/>
      <w:sz w:val="22"/>
      <w:lang w:val="pt-BR"/>
    </w:rPr>
  </w:style>
  <w:style w:type="paragraph" w:customStyle="1" w:styleId="Heading22">
    <w:name w:val="Heading 22"/>
    <w:next w:val="Paragrafoprimeiro"/>
    <w:rsid w:val="008C34CE"/>
    <w:pPr>
      <w:keepNext/>
      <w:widowControl w:val="0"/>
      <w:tabs>
        <w:tab w:val="left" w:pos="425"/>
      </w:tabs>
      <w:suppressAutoHyphens/>
      <w:spacing w:before="360" w:after="60"/>
      <w:ind w:left="38" w:hanging="38"/>
      <w:outlineLvl w:val="1"/>
    </w:pPr>
    <w:rPr>
      <w:rFonts w:ascii="Arial Bold" w:eastAsia="ヒラギノ角ゴ Pro W3" w:hAnsi="Arial Bold"/>
      <w:color w:val="000000"/>
      <w:kern w:val="28"/>
      <w:lang w:val="pt-BR"/>
    </w:rPr>
  </w:style>
  <w:style w:type="paragraph" w:customStyle="1" w:styleId="Heading42">
    <w:name w:val="Heading 42"/>
    <w:next w:val="Paragrafoprimeiro"/>
    <w:rsid w:val="008C34CE"/>
    <w:pPr>
      <w:keepNext/>
      <w:widowControl w:val="0"/>
      <w:tabs>
        <w:tab w:val="left" w:pos="425"/>
      </w:tabs>
      <w:suppressAutoHyphens/>
      <w:spacing w:before="360" w:after="60"/>
      <w:ind w:left="38" w:hanging="38"/>
      <w:outlineLvl w:val="3"/>
    </w:pPr>
    <w:rPr>
      <w:rFonts w:ascii="Arial Bold" w:eastAsia="ヒラギノ角ゴ Pro W3" w:hAnsi="Arial Bold"/>
      <w:color w:val="000000"/>
      <w:kern w:val="28"/>
      <w:sz w:val="22"/>
      <w:lang w:val="pt-BR"/>
    </w:rPr>
  </w:style>
  <w:style w:type="paragraph" w:customStyle="1" w:styleId="Figuralegenda">
    <w:name w:val="Figura legenda"/>
    <w:next w:val="Paragrafoprimeiro"/>
    <w:rsid w:val="008C34CE"/>
    <w:pPr>
      <w:keepLines/>
      <w:widowControl w:val="0"/>
      <w:tabs>
        <w:tab w:val="center" w:pos="4253"/>
      </w:tabs>
      <w:suppressAutoHyphens/>
      <w:spacing w:after="120"/>
      <w:ind w:left="284" w:right="284"/>
      <w:jc w:val="center"/>
    </w:pPr>
    <w:rPr>
      <w:rFonts w:ascii="Arial Bold" w:eastAsia="ヒラギノ角ゴ Pro W3" w:hAnsi="Arial Bold"/>
      <w:color w:val="000000"/>
      <w:lang w:val="pt-BR"/>
    </w:rPr>
  </w:style>
  <w:style w:type="paragraph" w:customStyle="1" w:styleId="Item1bullet">
    <w:name w:val="Item 1 bullet"/>
    <w:rsid w:val="008C34CE"/>
    <w:pPr>
      <w:spacing w:before="120"/>
      <w:jc w:val="both"/>
    </w:pPr>
    <w:rPr>
      <w:rFonts w:ascii="Book Antiqua" w:eastAsia="ヒラギノ角ゴ Pro W3" w:hAnsi="Book Antiqua"/>
      <w:color w:val="000000"/>
      <w:sz w:val="22"/>
      <w:lang w:val="pt-BR"/>
    </w:rPr>
  </w:style>
  <w:style w:type="paragraph" w:customStyle="1" w:styleId="Item1numerado">
    <w:name w:val="Item 1 numerado"/>
    <w:rsid w:val="008C34CE"/>
    <w:pPr>
      <w:spacing w:before="120"/>
      <w:ind w:firstLine="284"/>
      <w:jc w:val="both"/>
    </w:pPr>
    <w:rPr>
      <w:rFonts w:ascii="Book Antiqua" w:eastAsia="ヒラギノ角ゴ Pro W3" w:hAnsi="Book Antiqua"/>
      <w:color w:val="000000"/>
      <w:sz w:val="22"/>
      <w:lang w:val="pt-BR"/>
    </w:rPr>
  </w:style>
  <w:style w:type="numbering" w:customStyle="1" w:styleId="List21">
    <w:name w:val="List 21"/>
    <w:rsid w:val="008C34CE"/>
  </w:style>
  <w:style w:type="paragraph" w:customStyle="1" w:styleId="Figuracorpo">
    <w:name w:val="Figura corpo"/>
    <w:next w:val="Figuralegenda"/>
    <w:rsid w:val="008C34CE"/>
    <w:pPr>
      <w:keepNext/>
      <w:widowControl w:val="0"/>
      <w:tabs>
        <w:tab w:val="center" w:pos="4253"/>
      </w:tabs>
      <w:spacing w:before="180" w:after="60"/>
      <w:jc w:val="center"/>
    </w:pPr>
    <w:rPr>
      <w:rFonts w:ascii="Book Antiqua" w:eastAsia="ヒラギノ角ゴ Pro W3" w:hAnsi="Book Antiqua"/>
      <w:color w:val="000000"/>
      <w:sz w:val="22"/>
      <w:lang w:val="pt-BR"/>
    </w:rPr>
  </w:style>
  <w:style w:type="paragraph" w:customStyle="1" w:styleId="TableGrid1">
    <w:name w:val="Table Grid1"/>
    <w:rsid w:val="008C34CE"/>
    <w:rPr>
      <w:rFonts w:eastAsia="ヒラギノ角ゴ Pro W3"/>
      <w:color w:val="000000"/>
    </w:rPr>
  </w:style>
  <w:style w:type="paragraph" w:styleId="Bibliography">
    <w:name w:val="Bibliography"/>
    <w:next w:val="Normal"/>
    <w:rsid w:val="008C34CE"/>
    <w:pPr>
      <w:jc w:val="both"/>
    </w:pPr>
    <w:rPr>
      <w:rFonts w:ascii="Book Antiqua" w:eastAsia="ヒラギノ角ゴ Pro W3" w:hAnsi="Book Antiqua"/>
      <w:color w:val="000000"/>
      <w:sz w:val="22"/>
      <w:lang w:val="pt-BR"/>
    </w:rPr>
  </w:style>
  <w:style w:type="character" w:customStyle="1" w:styleId="PageNumber1">
    <w:name w:val="Page Number1"/>
    <w:rsid w:val="008C34CE"/>
    <w:rPr>
      <w:color w:val="000000"/>
      <w:sz w:val="20"/>
    </w:rPr>
  </w:style>
  <w:style w:type="paragraph" w:customStyle="1" w:styleId="Referenciabibliografica">
    <w:name w:val="Referencia bibliografica"/>
    <w:rsid w:val="008C34CE"/>
    <w:pPr>
      <w:spacing w:before="120"/>
      <w:jc w:val="both"/>
    </w:pPr>
    <w:rPr>
      <w:rFonts w:ascii="Book Antiqua" w:eastAsia="ヒラギノ角ゴ Pro W3" w:hAnsi="Book Antiqua"/>
      <w:color w:val="000000"/>
      <w:sz w:val="22"/>
    </w:rPr>
  </w:style>
  <w:style w:type="character" w:styleId="Hyperlink">
    <w:name w:val="Hyperlink"/>
    <w:uiPriority w:val="99"/>
    <w:unhideWhenUsed/>
    <w:locked/>
    <w:rsid w:val="00E35CCD"/>
    <w:rPr>
      <w:color w:val="0000FF"/>
      <w:u w:val="single"/>
    </w:rPr>
  </w:style>
  <w:style w:type="paragraph" w:styleId="BalloonText">
    <w:name w:val="Balloon Text"/>
    <w:basedOn w:val="Normal"/>
    <w:link w:val="BalloonTextChar"/>
    <w:locked/>
    <w:rsid w:val="006010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01084"/>
    <w:rPr>
      <w:rFonts w:ascii="Lucida Grande" w:eastAsia="ヒラギノ角ゴ Pro W3" w:hAnsi="Lucida Grande" w:cs="Lucida Grande"/>
      <w:color w:val="000000"/>
      <w:sz w:val="18"/>
      <w:szCs w:val="18"/>
      <w:lang w:val="pt-BR"/>
    </w:rPr>
  </w:style>
  <w:style w:type="character" w:styleId="Strong">
    <w:name w:val="Strong"/>
    <w:basedOn w:val="DefaultParagraphFont"/>
    <w:qFormat/>
    <w:locked/>
    <w:rsid w:val="000504C4"/>
    <w:rPr>
      <w:b/>
      <w:bCs/>
    </w:rPr>
  </w:style>
  <w:style w:type="character" w:customStyle="1" w:styleId="Heading3Char">
    <w:name w:val="Heading 3 Char"/>
    <w:basedOn w:val="DefaultParagraphFont"/>
    <w:link w:val="Heading3"/>
    <w:rsid w:val="001670A6"/>
    <w:rPr>
      <w:rFonts w:asciiTheme="majorHAnsi" w:eastAsiaTheme="majorEastAsia" w:hAnsiTheme="majorHAnsi" w:cstheme="majorBidi"/>
      <w:b/>
      <w:bCs/>
      <w:color w:val="4F81BD" w:themeColor="accent1"/>
      <w:sz w:val="22"/>
      <w:szCs w:val="24"/>
      <w:lang w:val="pt-BR"/>
    </w:rPr>
  </w:style>
  <w:style w:type="paragraph" w:styleId="Title">
    <w:name w:val="Title"/>
    <w:basedOn w:val="Normal"/>
    <w:next w:val="Normal"/>
    <w:link w:val="TitleChar"/>
    <w:qFormat/>
    <w:locked/>
    <w:rsid w:val="001670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670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/>
    </w:rPr>
  </w:style>
  <w:style w:type="character" w:customStyle="1" w:styleId="Heading1Char">
    <w:name w:val="Heading 1 Char"/>
    <w:basedOn w:val="DefaultParagraphFont"/>
    <w:link w:val="Heading1"/>
    <w:rsid w:val="001670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character" w:customStyle="1" w:styleId="Heading5Char">
    <w:name w:val="Heading 5 Char"/>
    <w:basedOn w:val="DefaultParagraphFont"/>
    <w:link w:val="Heading5"/>
    <w:rsid w:val="001670A6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val="pt-BR"/>
    </w:rPr>
  </w:style>
  <w:style w:type="character" w:customStyle="1" w:styleId="Heading9Char">
    <w:name w:val="Heading 9 Char"/>
    <w:basedOn w:val="DefaultParagraphFont"/>
    <w:link w:val="Heading9"/>
    <w:rsid w:val="001670A6"/>
    <w:rPr>
      <w:rFonts w:asciiTheme="majorHAnsi" w:eastAsiaTheme="majorEastAsia" w:hAnsiTheme="majorHAnsi" w:cstheme="majorBidi"/>
      <w:i/>
      <w:iCs/>
      <w:color w:val="404040" w:themeColor="text1" w:themeTint="BF"/>
      <w:lang w:val="pt-BR"/>
    </w:rPr>
  </w:style>
  <w:style w:type="character" w:customStyle="1" w:styleId="Heading4Char">
    <w:name w:val="Heading 4 Char"/>
    <w:basedOn w:val="DefaultParagraphFont"/>
    <w:link w:val="Heading4"/>
    <w:rsid w:val="001670A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4"/>
      <w:lang w:val="pt-BR"/>
    </w:rPr>
  </w:style>
  <w:style w:type="character" w:customStyle="1" w:styleId="Heading8Char">
    <w:name w:val="Heading 8 Char"/>
    <w:basedOn w:val="DefaultParagraphFont"/>
    <w:link w:val="Heading8"/>
    <w:rsid w:val="001670A6"/>
    <w:rPr>
      <w:rFonts w:asciiTheme="majorHAnsi" w:eastAsiaTheme="majorEastAsia" w:hAnsiTheme="majorHAnsi" w:cstheme="majorBidi"/>
      <w:color w:val="404040" w:themeColor="text1" w:themeTint="BF"/>
      <w:lang w:val="pt-BR"/>
    </w:rPr>
  </w:style>
  <w:style w:type="character" w:customStyle="1" w:styleId="Heading2Char">
    <w:name w:val="Heading 2 Char"/>
    <w:basedOn w:val="DefaultParagraphFont"/>
    <w:link w:val="Heading2"/>
    <w:rsid w:val="001670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character" w:customStyle="1" w:styleId="Heading7Char">
    <w:name w:val="Heading 7 Char"/>
    <w:basedOn w:val="DefaultParagraphFont"/>
    <w:link w:val="Heading7"/>
    <w:rsid w:val="001670A6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4"/>
      <w:lang w:val="pt-BR"/>
    </w:rPr>
  </w:style>
  <w:style w:type="character" w:customStyle="1" w:styleId="Heading6Char">
    <w:name w:val="Heading 6 Char"/>
    <w:basedOn w:val="DefaultParagraphFont"/>
    <w:link w:val="Heading6"/>
    <w:rsid w:val="001670A6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val="pt-BR"/>
    </w:rPr>
  </w:style>
  <w:style w:type="paragraph" w:styleId="TOC1">
    <w:name w:val="toc 1"/>
    <w:basedOn w:val="Normal"/>
    <w:next w:val="Normal"/>
    <w:autoRedefine/>
    <w:uiPriority w:val="39"/>
    <w:locked/>
    <w:rsid w:val="001670A6"/>
  </w:style>
  <w:style w:type="paragraph" w:styleId="TOC2">
    <w:name w:val="toc 2"/>
    <w:basedOn w:val="Normal"/>
    <w:next w:val="Normal"/>
    <w:autoRedefine/>
    <w:uiPriority w:val="39"/>
    <w:locked/>
    <w:rsid w:val="001670A6"/>
    <w:pPr>
      <w:ind w:left="220"/>
    </w:pPr>
  </w:style>
  <w:style w:type="paragraph" w:styleId="TOC3">
    <w:name w:val="toc 3"/>
    <w:basedOn w:val="Normal"/>
    <w:next w:val="Normal"/>
    <w:autoRedefine/>
    <w:uiPriority w:val="39"/>
    <w:locked/>
    <w:rsid w:val="001670A6"/>
    <w:pPr>
      <w:ind w:left="440"/>
    </w:pPr>
  </w:style>
  <w:style w:type="paragraph" w:styleId="TOC4">
    <w:name w:val="toc 4"/>
    <w:basedOn w:val="Normal"/>
    <w:next w:val="Normal"/>
    <w:autoRedefine/>
    <w:locked/>
    <w:rsid w:val="001670A6"/>
    <w:pPr>
      <w:ind w:left="660"/>
    </w:pPr>
  </w:style>
  <w:style w:type="paragraph" w:styleId="TOC5">
    <w:name w:val="toc 5"/>
    <w:basedOn w:val="Normal"/>
    <w:next w:val="Normal"/>
    <w:autoRedefine/>
    <w:locked/>
    <w:rsid w:val="001670A6"/>
    <w:pPr>
      <w:ind w:left="880"/>
    </w:pPr>
  </w:style>
  <w:style w:type="paragraph" w:styleId="TOC6">
    <w:name w:val="toc 6"/>
    <w:basedOn w:val="Normal"/>
    <w:next w:val="Normal"/>
    <w:autoRedefine/>
    <w:locked/>
    <w:rsid w:val="001670A6"/>
    <w:pPr>
      <w:ind w:left="1100"/>
    </w:pPr>
  </w:style>
  <w:style w:type="paragraph" w:styleId="TOC7">
    <w:name w:val="toc 7"/>
    <w:basedOn w:val="Normal"/>
    <w:next w:val="Normal"/>
    <w:autoRedefine/>
    <w:locked/>
    <w:rsid w:val="001670A6"/>
    <w:pPr>
      <w:ind w:left="1320"/>
    </w:pPr>
  </w:style>
  <w:style w:type="paragraph" w:styleId="TOC8">
    <w:name w:val="toc 8"/>
    <w:basedOn w:val="Normal"/>
    <w:next w:val="Normal"/>
    <w:autoRedefine/>
    <w:locked/>
    <w:rsid w:val="001670A6"/>
    <w:pPr>
      <w:ind w:left="1540"/>
    </w:pPr>
  </w:style>
  <w:style w:type="paragraph" w:styleId="TOC9">
    <w:name w:val="toc 9"/>
    <w:basedOn w:val="Normal"/>
    <w:next w:val="Normal"/>
    <w:autoRedefine/>
    <w:locked/>
    <w:rsid w:val="001670A6"/>
    <w:pPr>
      <w:ind w:left="1760"/>
    </w:pPr>
  </w:style>
  <w:style w:type="paragraph" w:styleId="ListParagraph">
    <w:name w:val="List Paragraph"/>
    <w:basedOn w:val="Normal"/>
    <w:uiPriority w:val="34"/>
    <w:qFormat/>
    <w:rsid w:val="001F53CC"/>
    <w:pPr>
      <w:ind w:left="720"/>
      <w:contextualSpacing/>
    </w:pPr>
  </w:style>
  <w:style w:type="table" w:styleId="TableGrid">
    <w:name w:val="Table Grid"/>
    <w:basedOn w:val="TableNormal"/>
    <w:locked/>
    <w:rsid w:val="00D908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header" Target="header4.xml"/><Relationship Id="rId23" Type="http://schemas.openxmlformats.org/officeDocument/2006/relationships/header" Target="header5.xml"/><Relationship Id="rId24" Type="http://schemas.openxmlformats.org/officeDocument/2006/relationships/footer" Target="footer6.xml"/><Relationship Id="rId25" Type="http://schemas.openxmlformats.org/officeDocument/2006/relationships/footer" Target="footer7.xml"/><Relationship Id="rId26" Type="http://schemas.openxmlformats.org/officeDocument/2006/relationships/header" Target="header6.xml"/><Relationship Id="rId27" Type="http://schemas.openxmlformats.org/officeDocument/2006/relationships/footer" Target="footer8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header" Target="header3.xml"/><Relationship Id="rId16" Type="http://schemas.openxmlformats.org/officeDocument/2006/relationships/footer" Target="footer5.xml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hyperlink" Target="http://www.techtudo.com.br/jogos/noticia/2011/09/vem-ai-o-rpg-online-de-power-rangers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692633-87D7-264D-A7C3-0E3229878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4043</Words>
  <Characters>23048</Characters>
  <Application>Microsoft Macintosh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27037</CharactersWithSpaces>
  <SharedDoc>false</SharedDoc>
  <HLinks>
    <vt:vector size="6" baseType="variant">
      <vt:variant>
        <vt:i4>1572985</vt:i4>
      </vt:variant>
      <vt:variant>
        <vt:i4>36</vt:i4>
      </vt:variant>
      <vt:variant>
        <vt:i4>0</vt:i4>
      </vt:variant>
      <vt:variant>
        <vt:i4>5</vt:i4>
      </vt:variant>
      <vt:variant>
        <vt:lpwstr>http://g1.globo.com/mundo/noticia/2011/02/obama-pede-que-presidente-do-egito-escute-o-apelo-por-mudancas.html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lab-ms</dc:creator>
  <cp:keywords/>
  <dc:description/>
  <cp:lastModifiedBy>demetrius</cp:lastModifiedBy>
  <cp:revision>2</cp:revision>
  <cp:lastPrinted>2011-09-22T20:46:00Z</cp:lastPrinted>
  <dcterms:created xsi:type="dcterms:W3CDTF">2011-09-22T23:46:00Z</dcterms:created>
  <dcterms:modified xsi:type="dcterms:W3CDTF">2011-09-22T23:46:00Z</dcterms:modified>
</cp:coreProperties>
</file>